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05FB0" w:rsidR="00005FB0" w:rsidP="00C67B4B" w:rsidRDefault="00005FB0" w14:paraId="25F8E3B9" w14:textId="75D4967A">
      <w:pPr>
        <w:ind w:left="720" w:hanging="360"/>
        <w:rPr>
          <w:b/>
          <w:bCs/>
          <w:sz w:val="32"/>
          <w:szCs w:val="32"/>
          <w:u w:val="single"/>
        </w:rPr>
      </w:pPr>
      <w:r>
        <w:t xml:space="preserve">                                                </w:t>
      </w:r>
      <w:r w:rsidR="007756C7">
        <w:t xml:space="preserve">       </w:t>
      </w:r>
      <w:r>
        <w:t xml:space="preserve">     </w:t>
      </w:r>
      <w:r w:rsidRPr="52DBAAFE">
        <w:rPr>
          <w:b/>
          <w:bCs/>
          <w:color w:val="4472C4" w:themeColor="accent1"/>
          <w:sz w:val="32"/>
          <w:szCs w:val="32"/>
          <w:u w:val="single"/>
        </w:rPr>
        <w:t>TEST PLAN</w:t>
      </w:r>
    </w:p>
    <w:p w:rsidR="00005FB0" w:rsidP="00C67B4B" w:rsidRDefault="00005FB0" w14:paraId="65EB01BA" w14:textId="10E39DB8">
      <w:pPr>
        <w:ind w:left="720" w:hanging="360"/>
      </w:pPr>
    </w:p>
    <w:p w:rsidR="002D7F02" w:rsidP="00C67B4B" w:rsidRDefault="002D7F02" w14:paraId="3DD051B9" w14:textId="10E39DB8">
      <w:pPr>
        <w:ind w:left="720" w:hanging="360"/>
      </w:pPr>
    </w:p>
    <w:p w:rsidRPr="0042381F" w:rsidR="00C67B4B" w:rsidP="00F979F2" w:rsidRDefault="00C67B4B" w14:paraId="6D2B14AB" w14:textId="5EDB03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Test Plan Identifier</w:t>
      </w:r>
    </w:p>
    <w:p w:rsidRPr="0042381F" w:rsidR="00C67B4B" w:rsidP="00C67B4B" w:rsidRDefault="00C67B4B" w14:paraId="7F7D0A83" w14:textId="208ED9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Introduction</w:t>
      </w:r>
    </w:p>
    <w:p w:rsidRPr="0042381F" w:rsidR="00C67B4B" w:rsidP="00C67B4B" w:rsidRDefault="00C67B4B" w14:paraId="23319F68" w14:textId="6D4572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Test Items</w:t>
      </w:r>
    </w:p>
    <w:p w:rsidRPr="0042381F" w:rsidR="00C67B4B" w:rsidP="00C67B4B" w:rsidRDefault="00C67B4B" w14:paraId="1C406EB7" w14:textId="1DE74B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Software Risk Issues</w:t>
      </w:r>
    </w:p>
    <w:p w:rsidRPr="0042381F" w:rsidR="00C67B4B" w:rsidP="00C67B4B" w:rsidRDefault="00C67B4B" w14:paraId="4D553BD0" w14:textId="61D7A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Features to be tested</w:t>
      </w:r>
    </w:p>
    <w:p w:rsidRPr="0042381F" w:rsidR="00C67B4B" w:rsidP="00C67B4B" w:rsidRDefault="00C67B4B" w14:paraId="07595C2D" w14:textId="2A4B6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Features not to be tested</w:t>
      </w:r>
    </w:p>
    <w:p w:rsidRPr="0042381F" w:rsidR="00C67B4B" w:rsidP="00C67B4B" w:rsidRDefault="00C67B4B" w14:paraId="28F271B3" w14:textId="0B99EC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Approach</w:t>
      </w:r>
    </w:p>
    <w:p w:rsidRPr="0042381F" w:rsidR="00C67B4B" w:rsidP="00C67B4B" w:rsidRDefault="00C67B4B" w14:paraId="2B17A8EB" w14:textId="53A527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Item Pass/Fail Criteria</w:t>
      </w:r>
    </w:p>
    <w:p w:rsidRPr="0042381F" w:rsidR="00C67B4B" w:rsidP="00C67B4B" w:rsidRDefault="00C67B4B" w14:paraId="01DC5F50" w14:textId="605230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Suspension Criteria and Resumption Requirements</w:t>
      </w:r>
    </w:p>
    <w:p w:rsidRPr="0042381F" w:rsidR="00C67B4B" w:rsidP="00CA3F0F" w:rsidRDefault="00C67B4B" w14:paraId="4BF65CE8" w14:textId="11D62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Test Deliverables</w:t>
      </w:r>
    </w:p>
    <w:p w:rsidRPr="0042381F" w:rsidR="00C67B4B" w:rsidP="00C42F88" w:rsidRDefault="00C67B4B" w14:paraId="53EA22FC" w14:textId="3058FC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Environmental Needs</w:t>
      </w:r>
    </w:p>
    <w:p w:rsidRPr="0042381F" w:rsidR="00C67B4B" w:rsidP="00C67B4B" w:rsidRDefault="00C67B4B" w14:paraId="03081014" w14:textId="0DDDE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Responsibilities</w:t>
      </w:r>
    </w:p>
    <w:p w:rsidRPr="0042381F" w:rsidR="00C67B4B" w:rsidP="0042381F" w:rsidRDefault="00C67B4B" w14:paraId="45DF9D45" w14:textId="17ED9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81F">
        <w:rPr>
          <w:sz w:val="24"/>
          <w:szCs w:val="24"/>
        </w:rPr>
        <w:t>Schedule</w:t>
      </w:r>
    </w:p>
    <w:p w:rsidR="00C67B4B" w:rsidP="00C67B4B" w:rsidRDefault="00C67B4B" w14:paraId="792BF6FA" w14:textId="26AED433">
      <w:pPr>
        <w:pStyle w:val="ListParagraph"/>
      </w:pPr>
    </w:p>
    <w:p w:rsidR="00C67B4B" w:rsidP="00C67B4B" w:rsidRDefault="00C67B4B" w14:paraId="1C0F7A47" w14:textId="18D2AFCA">
      <w:pPr>
        <w:pStyle w:val="ListParagraph"/>
      </w:pPr>
    </w:p>
    <w:p w:rsidR="00C67B4B" w:rsidP="00C67B4B" w:rsidRDefault="00C67B4B" w14:paraId="65AEA27C" w14:textId="779C6189">
      <w:pPr>
        <w:pStyle w:val="ListParagraph"/>
      </w:pPr>
    </w:p>
    <w:p w:rsidR="00C67B4B" w:rsidP="00C67B4B" w:rsidRDefault="00C67B4B" w14:paraId="4556B397" w14:textId="2A347436">
      <w:pPr>
        <w:pStyle w:val="ListParagraph"/>
      </w:pPr>
    </w:p>
    <w:p w:rsidR="00C67B4B" w:rsidP="00C67B4B" w:rsidRDefault="00C67B4B" w14:paraId="395AF29E" w14:textId="711A574F">
      <w:pPr>
        <w:pStyle w:val="ListParagraph"/>
      </w:pPr>
    </w:p>
    <w:p w:rsidR="00C67B4B" w:rsidP="00C67B4B" w:rsidRDefault="00C67B4B" w14:paraId="1A946F95" w14:textId="4B896099">
      <w:pPr>
        <w:pStyle w:val="ListParagraph"/>
      </w:pPr>
    </w:p>
    <w:p w:rsidR="00C67B4B" w:rsidP="00C67B4B" w:rsidRDefault="00C67B4B" w14:paraId="704BB3A2" w14:textId="233736D4">
      <w:pPr>
        <w:pStyle w:val="ListParagraph"/>
      </w:pPr>
    </w:p>
    <w:p w:rsidR="00C67B4B" w:rsidP="00C67B4B" w:rsidRDefault="00C67B4B" w14:paraId="183F28ED" w14:textId="4A11D1A1">
      <w:pPr>
        <w:pStyle w:val="ListParagraph"/>
      </w:pPr>
    </w:p>
    <w:p w:rsidR="00C67B4B" w:rsidP="00C67B4B" w:rsidRDefault="00C67B4B" w14:paraId="28A3FCE9" w14:textId="362A2DF1">
      <w:pPr>
        <w:pStyle w:val="ListParagraph"/>
      </w:pPr>
    </w:p>
    <w:p w:rsidR="00C67B4B" w:rsidP="00C67B4B" w:rsidRDefault="00C67B4B" w14:paraId="0B315257" w14:textId="7E309AA2">
      <w:pPr>
        <w:pStyle w:val="ListParagraph"/>
      </w:pPr>
    </w:p>
    <w:p w:rsidR="00C67B4B" w:rsidP="00C67B4B" w:rsidRDefault="00C67B4B" w14:paraId="29A9408C" w14:textId="5D1E12E6">
      <w:pPr>
        <w:pStyle w:val="ListParagraph"/>
      </w:pPr>
    </w:p>
    <w:p w:rsidR="00C67B4B" w:rsidP="00C67B4B" w:rsidRDefault="00C67B4B" w14:paraId="65C7EBCD" w14:textId="41AE070B">
      <w:pPr>
        <w:pStyle w:val="ListParagraph"/>
      </w:pPr>
    </w:p>
    <w:p w:rsidR="00C67B4B" w:rsidP="00C67B4B" w:rsidRDefault="00C67B4B" w14:paraId="4C50F63B" w14:textId="590308FA">
      <w:pPr>
        <w:pStyle w:val="ListParagraph"/>
      </w:pPr>
    </w:p>
    <w:p w:rsidR="00C67B4B" w:rsidP="00C67B4B" w:rsidRDefault="00C67B4B" w14:paraId="647C4CF7" w14:textId="0FA17A06">
      <w:pPr>
        <w:pStyle w:val="ListParagraph"/>
      </w:pPr>
    </w:p>
    <w:p w:rsidR="00C67B4B" w:rsidP="00C67B4B" w:rsidRDefault="00C67B4B" w14:paraId="40D2E6EF" w14:textId="75F245D9">
      <w:pPr>
        <w:pStyle w:val="ListParagraph"/>
      </w:pPr>
    </w:p>
    <w:p w:rsidR="00C67B4B" w:rsidP="00C67B4B" w:rsidRDefault="00C67B4B" w14:paraId="6A6E8CAB" w14:textId="2E175942">
      <w:pPr>
        <w:pStyle w:val="ListParagraph"/>
      </w:pPr>
    </w:p>
    <w:p w:rsidR="00C67B4B" w:rsidP="00C67B4B" w:rsidRDefault="00C67B4B" w14:paraId="50C80A59" w14:textId="2541DC37">
      <w:pPr>
        <w:pStyle w:val="ListParagraph"/>
      </w:pPr>
    </w:p>
    <w:p w:rsidR="00C67B4B" w:rsidP="00C67B4B" w:rsidRDefault="00C67B4B" w14:paraId="6AA9E253" w14:textId="125C7AC6">
      <w:pPr>
        <w:pStyle w:val="ListParagraph"/>
      </w:pPr>
    </w:p>
    <w:p w:rsidR="00C67B4B" w:rsidP="00C67B4B" w:rsidRDefault="00C67B4B" w14:paraId="00DEB1A2" w14:textId="7A515410">
      <w:pPr>
        <w:pStyle w:val="ListParagraph"/>
      </w:pPr>
    </w:p>
    <w:p w:rsidR="00C67B4B" w:rsidP="00C67B4B" w:rsidRDefault="00C67B4B" w14:paraId="1D12DD35" w14:textId="77BCEEC7">
      <w:pPr>
        <w:pStyle w:val="ListParagraph"/>
      </w:pPr>
    </w:p>
    <w:p w:rsidR="00C67B4B" w:rsidP="00C67B4B" w:rsidRDefault="00C67B4B" w14:paraId="26212ECC" w14:textId="620D0E2A">
      <w:pPr>
        <w:pStyle w:val="ListParagraph"/>
      </w:pPr>
    </w:p>
    <w:p w:rsidR="0042381F" w:rsidP="00C67B4B" w:rsidRDefault="0042381F" w14:paraId="4BEA9919" w14:textId="77777777">
      <w:pPr>
        <w:pStyle w:val="ListParagraph"/>
      </w:pPr>
    </w:p>
    <w:p w:rsidR="0042381F" w:rsidP="00C67B4B" w:rsidRDefault="0042381F" w14:paraId="5D41B925" w14:textId="10E39DB8">
      <w:pPr>
        <w:pStyle w:val="ListParagraph"/>
      </w:pPr>
    </w:p>
    <w:p w:rsidR="00C67B4B" w:rsidP="00C67B4B" w:rsidRDefault="00C67B4B" w14:paraId="7A0BF82A" w14:textId="77777777"/>
    <w:p w:rsidR="00C67B4B" w:rsidP="00C67B4B" w:rsidRDefault="00C67B4B" w14:paraId="5D1A0988" w14:textId="29D4F3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67B4B">
        <w:rPr>
          <w:b/>
          <w:bCs/>
          <w:sz w:val="28"/>
          <w:szCs w:val="28"/>
        </w:rPr>
        <w:t>TEST PLAN IDENTIFIER</w:t>
      </w:r>
    </w:p>
    <w:p w:rsidRPr="0042381F" w:rsidR="00005FB0" w:rsidP="00672CF1" w:rsidRDefault="00005FB0" w14:paraId="699507FE" w14:textId="20A42D26">
      <w:pPr>
        <w:pStyle w:val="ListParagraph"/>
        <w:numPr>
          <w:ilvl w:val="5"/>
          <w:numId w:val="22"/>
        </w:numPr>
        <w:rPr>
          <w:sz w:val="24"/>
          <w:szCs w:val="24"/>
        </w:rPr>
      </w:pPr>
      <w:r w:rsidRPr="2DCCCA7C" w:rsidR="00005FB0">
        <w:rPr>
          <w:sz w:val="24"/>
          <w:szCs w:val="24"/>
        </w:rPr>
        <w:t>Project_OLA</w:t>
      </w:r>
    </w:p>
    <w:p w:rsidR="00005FB0" w:rsidP="550A1A8C" w:rsidRDefault="00005FB0" w14:paraId="165E566F" w14:textId="2F8D2A2F">
      <w:pPr>
        <w:pStyle w:val="ListParagraph"/>
        <w:numPr>
          <w:ilvl w:val="2"/>
          <w:numId w:val="3"/>
        </w:numPr>
        <w:rPr>
          <w:del w:author="Harshada Jeure" w:date="2022-07-20T07:49:00Z" w:id="1"/>
          <w:sz w:val="24"/>
          <w:szCs w:val="24"/>
        </w:rPr>
      </w:pPr>
      <w:del w:author="Harshada Jeure" w:date="2022-07-20T07:49:00Z" w:id="2">
        <w:r w:rsidRPr="550A1A8C">
          <w:rPr>
            <w:sz w:val="24"/>
            <w:szCs w:val="24"/>
          </w:rPr>
          <w:delText>Software Version – Latest</w:delText>
        </w:r>
      </w:del>
    </w:p>
    <w:p w:rsidRPr="00005FB0" w:rsidR="00005FB0" w:rsidP="00005FB0" w:rsidRDefault="00005FB0" w14:paraId="40323816" w14:textId="77777777">
      <w:pPr>
        <w:pStyle w:val="ListParagraph"/>
        <w:ind w:left="1080"/>
        <w:rPr>
          <w:sz w:val="28"/>
          <w:szCs w:val="28"/>
        </w:rPr>
      </w:pPr>
    </w:p>
    <w:p w:rsidR="00C67B4B" w:rsidP="00C67B4B" w:rsidRDefault="00005FB0" w14:paraId="1CCE6DE4" w14:textId="7F9408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Pr="0042381F" w:rsidR="00005FB0" w:rsidP="00005FB0" w:rsidRDefault="00005FB0" w14:paraId="6D1849C2" w14:textId="10E39DB8" w14:noSpellErr="1">
      <w:pPr>
        <w:pStyle w:val="ListParagraph"/>
        <w:rPr>
          <w:sz w:val="24"/>
          <w:szCs w:val="24"/>
        </w:rPr>
      </w:pPr>
      <w:r w:rsidRPr="2DCCCA7C" w:rsidR="00005FB0">
        <w:rPr>
          <w:sz w:val="24"/>
          <w:szCs w:val="24"/>
        </w:rPr>
        <w:t>Ola is the car rental company in various cities providing cars on hire and taxi services for local purpose</w:t>
      </w:r>
      <w:r w:rsidRPr="2DCCCA7C" w:rsidR="008E30C8">
        <w:rPr>
          <w:sz w:val="24"/>
          <w:szCs w:val="24"/>
        </w:rPr>
        <w:t xml:space="preserve"> or other business purpose</w:t>
      </w:r>
      <w:r w:rsidRPr="2DCCCA7C" w:rsidR="00005FB0">
        <w:rPr>
          <w:sz w:val="24"/>
          <w:szCs w:val="24"/>
        </w:rPr>
        <w:t>.</w:t>
      </w:r>
    </w:p>
    <w:p w:rsidR="008E30C8" w:rsidP="002D7F02" w:rsidRDefault="00005FB0" w14:paraId="6DD30468" w14:textId="7BF21B44" w14:noSpellErr="1">
      <w:pPr>
        <w:pStyle w:val="ListParagraph"/>
        <w:numPr>
          <w:ilvl w:val="5"/>
          <w:numId w:val="21"/>
        </w:numPr>
        <w:rPr>
          <w:sz w:val="24"/>
          <w:szCs w:val="24"/>
        </w:rPr>
      </w:pPr>
      <w:r w:rsidRPr="2DCCCA7C" w:rsidR="00005FB0">
        <w:rPr>
          <w:sz w:val="24"/>
          <w:szCs w:val="24"/>
        </w:rPr>
        <w:t>Software Version – Latest</w:t>
      </w:r>
    </w:p>
    <w:p w:rsidRPr="002D7F02" w:rsidR="002D7F02" w:rsidP="002D7F02" w:rsidRDefault="002D7F02" w14:paraId="549D3DFA" w14:textId="7BF21B44">
      <w:pPr>
        <w:pStyle w:val="ListParagraph"/>
        <w:ind w:left="2160"/>
        <w:rPr>
          <w:sz w:val="24"/>
          <w:szCs w:val="24"/>
        </w:rPr>
      </w:pPr>
    </w:p>
    <w:p w:rsidRPr="00A80CB5" w:rsidR="3A7BFE92" w:rsidP="00A80CB5" w:rsidRDefault="008E30C8" w14:paraId="0F029F55" w14:textId="5B8B13DD" w14:noSpellErr="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008E30C8">
        <w:rPr>
          <w:b w:val="1"/>
          <w:bCs w:val="1"/>
          <w:sz w:val="28"/>
          <w:szCs w:val="28"/>
        </w:rPr>
        <w:t>TEST ITEMS</w:t>
      </w:r>
    </w:p>
    <w:p w:rsidRPr="0042381F" w:rsidR="008E30C8" w:rsidP="2DCCCA7C" w:rsidRDefault="008E30C8" w14:paraId="41059941" w14:textId="64B5D8DB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CCCA7C" w:rsidR="4797BECF">
        <w:rPr>
          <w:sz w:val="24"/>
          <w:szCs w:val="24"/>
        </w:rPr>
        <w:t>Live</w:t>
      </w:r>
      <w:r w:rsidRPr="2DCCCA7C" w:rsidR="008E30C8">
        <w:rPr>
          <w:sz w:val="24"/>
          <w:szCs w:val="24"/>
        </w:rPr>
        <w:t xml:space="preserve"> Tracking</w:t>
      </w:r>
    </w:p>
    <w:p w:rsidRPr="0042381F" w:rsidR="008E30C8" w:rsidP="2DCCCA7C" w:rsidRDefault="008E30C8" w14:noSpellErr="1" w14:paraId="35256BBC" w14:textId="1556F4D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CCCA7C" w:rsidR="7B80CA08">
        <w:rPr>
          <w:sz w:val="24"/>
          <w:szCs w:val="24"/>
        </w:rPr>
        <w:t>Search</w:t>
      </w:r>
    </w:p>
    <w:p w:rsidRPr="0042381F" w:rsidR="008E30C8" w:rsidP="2DCCCA7C" w:rsidRDefault="008E30C8" w14:noSpellErr="1" w14:paraId="62D203AB" w14:textId="7777777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CCCA7C" w:rsidR="008E30C8">
        <w:rPr>
          <w:sz w:val="24"/>
          <w:szCs w:val="24"/>
        </w:rPr>
        <w:t>Booking</w:t>
      </w:r>
    </w:p>
    <w:p w:rsidRPr="0042381F" w:rsidR="008E30C8" w:rsidP="2DCCCA7C" w:rsidRDefault="008E30C8" w14:paraId="5551C887" w14:textId="28E6858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CCCA7C" w:rsidR="00A80CB5">
        <w:rPr>
          <w:sz w:val="24"/>
          <w:szCs w:val="24"/>
        </w:rPr>
        <w:t>Registration</w:t>
      </w:r>
    </w:p>
    <w:p w:rsidRPr="0042381F" w:rsidR="008E30C8" w:rsidP="2DCCCA7C" w:rsidRDefault="008E30C8" w14:paraId="2651C093" w14:textId="72E81934">
      <w:pPr>
        <w:pStyle w:val="Normal"/>
        <w:ind w:left="0"/>
        <w:rPr>
          <w:b w:val="1"/>
          <w:bCs w:val="1"/>
          <w:sz w:val="28"/>
          <w:szCs w:val="28"/>
        </w:rPr>
      </w:pPr>
    </w:p>
    <w:p w:rsidRPr="0042381F" w:rsidR="008E30C8" w:rsidP="2DCCCA7C" w:rsidRDefault="008E30C8" w14:paraId="1CA2E38E" w14:textId="0264EDD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5F95444D">
        <w:rPr>
          <w:b w:val="1"/>
          <w:bCs w:val="1"/>
          <w:sz w:val="28"/>
          <w:szCs w:val="28"/>
        </w:rPr>
        <w:t xml:space="preserve">SOFTWARE RISK </w:t>
      </w:r>
      <w:r w:rsidRPr="2DCCCA7C" w:rsidR="02E75A55">
        <w:rPr>
          <w:b w:val="1"/>
          <w:bCs w:val="1"/>
          <w:sz w:val="28"/>
          <w:szCs w:val="28"/>
        </w:rPr>
        <w:t>ISSUES</w:t>
      </w:r>
    </w:p>
    <w:p w:rsidRPr="0042381F" w:rsidR="008E30C8" w:rsidP="2DCCCA7C" w:rsidRDefault="008E30C8" w14:paraId="36ADB827" w14:textId="44017BD2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EastAsia" w:hAnsiTheme="minorEastAsia" w:eastAsiaTheme="minorEastAsia" w:cstheme="minorEastAsia"/>
          <w:b w:val="1"/>
          <w:bCs w:val="1"/>
          <w:sz w:val="28"/>
          <w:szCs w:val="28"/>
        </w:rPr>
      </w:pPr>
      <w:r w:rsidRPr="2DCCCA7C" w:rsidR="39775AD7">
        <w:rPr>
          <w:sz w:val="24"/>
          <w:szCs w:val="24"/>
        </w:rPr>
        <w:t xml:space="preserve">Software </w:t>
      </w:r>
      <w:r w:rsidRPr="2DCCCA7C" w:rsidR="001B86E6">
        <w:rPr>
          <w:sz w:val="24"/>
          <w:szCs w:val="24"/>
        </w:rPr>
        <w:t xml:space="preserve">interfacing </w:t>
      </w:r>
      <w:r w:rsidRPr="2DCCCA7C" w:rsidR="184412A3">
        <w:rPr>
          <w:sz w:val="24"/>
          <w:szCs w:val="24"/>
        </w:rPr>
        <w:t xml:space="preserve">with new </w:t>
      </w:r>
      <w:r w:rsidRPr="2DCCCA7C" w:rsidR="229A5865">
        <w:rPr>
          <w:sz w:val="24"/>
          <w:szCs w:val="24"/>
        </w:rPr>
        <w:t xml:space="preserve">version of </w:t>
      </w:r>
      <w:r w:rsidRPr="2DCCCA7C" w:rsidR="17FF1BB4">
        <w:rPr>
          <w:sz w:val="24"/>
          <w:szCs w:val="24"/>
        </w:rPr>
        <w:t>app</w:t>
      </w:r>
    </w:p>
    <w:p w:rsidRPr="0042381F" w:rsidR="008E30C8" w:rsidP="2DCCCA7C" w:rsidRDefault="008E30C8" w14:noSpellErr="1" w14:paraId="0146C816" w14:textId="5330493A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CCCA7C" w:rsidR="2489008D">
        <w:rPr>
          <w:sz w:val="24"/>
          <w:szCs w:val="24"/>
        </w:rPr>
        <w:t xml:space="preserve">Data saving with </w:t>
      </w:r>
      <w:r w:rsidRPr="2DCCCA7C" w:rsidR="47DB1694">
        <w:rPr>
          <w:sz w:val="24"/>
          <w:szCs w:val="24"/>
        </w:rPr>
        <w:t>new</w:t>
      </w:r>
      <w:r w:rsidRPr="2DCCCA7C" w:rsidR="6B2D2C9B">
        <w:rPr>
          <w:sz w:val="24"/>
          <w:szCs w:val="24"/>
        </w:rPr>
        <w:t xml:space="preserve"> </w:t>
      </w:r>
      <w:r w:rsidRPr="2DCCCA7C" w:rsidR="27361BF9">
        <w:rPr>
          <w:sz w:val="24"/>
          <w:szCs w:val="24"/>
        </w:rPr>
        <w:t xml:space="preserve">modifications </w:t>
      </w:r>
      <w:r w:rsidRPr="2DCCCA7C" w:rsidR="2662D771">
        <w:rPr>
          <w:sz w:val="24"/>
          <w:szCs w:val="24"/>
        </w:rPr>
        <w:t xml:space="preserve">in app </w:t>
      </w:r>
    </w:p>
    <w:p w:rsidRPr="0042381F" w:rsidR="008E30C8" w:rsidP="2DCCCA7C" w:rsidRDefault="008E30C8" w14:noSpellErr="1" w14:paraId="7C05481F" w14:textId="2F8D738C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CCCA7C" w:rsidR="6D1BD4C3">
        <w:rPr>
          <w:sz w:val="24"/>
          <w:szCs w:val="24"/>
        </w:rPr>
        <w:t>Us</w:t>
      </w:r>
      <w:r w:rsidRPr="2DCCCA7C" w:rsidR="6D1BD4C3">
        <w:rPr>
          <w:sz w:val="24"/>
          <w:szCs w:val="24"/>
        </w:rPr>
        <w:t>ability</w:t>
      </w:r>
      <w:r w:rsidRPr="2DCCCA7C" w:rsidR="387718CD">
        <w:rPr>
          <w:sz w:val="24"/>
          <w:szCs w:val="24"/>
        </w:rPr>
        <w:t xml:space="preserve"> </w:t>
      </w:r>
      <w:r w:rsidRPr="2DCCCA7C" w:rsidR="46D7AC61">
        <w:rPr>
          <w:sz w:val="24"/>
          <w:szCs w:val="24"/>
        </w:rPr>
        <w:t xml:space="preserve">of new </w:t>
      </w:r>
      <w:r w:rsidRPr="2DCCCA7C" w:rsidR="25383138">
        <w:rPr>
          <w:sz w:val="24"/>
          <w:szCs w:val="24"/>
        </w:rPr>
        <w:t>features</w:t>
      </w:r>
    </w:p>
    <w:p w:rsidRPr="0042381F" w:rsidR="008E30C8" w:rsidP="2DCCCA7C" w:rsidRDefault="008E30C8" w14:paraId="3F873943" w14:textId="7EC5D96E">
      <w:pPr>
        <w:pStyle w:val="Normal"/>
        <w:ind w:left="0"/>
        <w:rPr>
          <w:b w:val="1"/>
          <w:bCs w:val="1"/>
          <w:sz w:val="28"/>
          <w:szCs w:val="28"/>
        </w:rPr>
      </w:pPr>
    </w:p>
    <w:p w:rsidRPr="0042381F" w:rsidR="008E30C8" w:rsidP="2DCCCA7C" w:rsidRDefault="008E30C8" w14:paraId="1D0F47D8" w14:textId="718463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DCCCA7C" w:rsidR="008E30C8">
        <w:rPr>
          <w:b w:val="1"/>
          <w:bCs w:val="1"/>
          <w:sz w:val="28"/>
          <w:szCs w:val="28"/>
        </w:rPr>
        <w:t>FEATURES TO BE TESTED</w:t>
      </w:r>
    </w:p>
    <w:p w:rsidRPr="0042381F" w:rsidR="008E30C8" w:rsidP="2DCCCA7C" w:rsidRDefault="008E30C8" w14:noSpellErr="1" w14:paraId="58D1C652" w14:textId="6C5BFB3B">
      <w:pPr>
        <w:pStyle w:val="ListParagraph"/>
        <w:numPr>
          <w:ilvl w:val="0"/>
          <w:numId w:val="12"/>
        </w:numPr>
        <w:rPr>
          <w:rFonts w:eastAsia="" w:eastAsiaTheme="minorEastAsia"/>
          <w:sz w:val="24"/>
          <w:szCs w:val="24"/>
        </w:rPr>
      </w:pPr>
      <w:r w:rsidRPr="2DCCCA7C" w:rsidR="23A619D8">
        <w:rPr>
          <w:sz w:val="24"/>
          <w:szCs w:val="24"/>
        </w:rPr>
        <w:t>Sign-up</w:t>
      </w:r>
      <w:r w:rsidRPr="2DCCCA7C" w:rsidR="78EFD069">
        <w:rPr>
          <w:sz w:val="24"/>
          <w:szCs w:val="24"/>
        </w:rPr>
        <w:t xml:space="preserve">/ </w:t>
      </w:r>
      <w:r w:rsidRPr="2DCCCA7C" w:rsidR="313368E4">
        <w:rPr>
          <w:sz w:val="24"/>
          <w:szCs w:val="24"/>
        </w:rPr>
        <w:t>Login page</w:t>
      </w:r>
    </w:p>
    <w:p w:rsidRPr="0042381F" w:rsidR="008E30C8" w:rsidP="2DCCCA7C" w:rsidRDefault="008E30C8" w14:noSpellErr="1" w14:paraId="0C9F86E3" w14:textId="1BE344F3">
      <w:pPr>
        <w:pStyle w:val="ListParagraph"/>
        <w:numPr>
          <w:ilvl w:val="0"/>
          <w:numId w:val="12"/>
        </w:numPr>
        <w:rPr>
          <w:rFonts w:eastAsia="" w:eastAsiaTheme="minorEastAsia"/>
          <w:sz w:val="24"/>
          <w:szCs w:val="24"/>
        </w:rPr>
      </w:pPr>
      <w:r w:rsidRPr="2DCCCA7C" w:rsidR="3E9B4252">
        <w:rPr>
          <w:sz w:val="24"/>
          <w:szCs w:val="24"/>
        </w:rPr>
        <w:t>Automatic OTP Login</w:t>
      </w:r>
    </w:p>
    <w:p w:rsidRPr="0042381F" w:rsidR="008E30C8" w:rsidP="2DCCCA7C" w:rsidRDefault="008E30C8" w14:noSpellErr="1" w14:paraId="6A524793" w14:textId="07280AC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012A7082">
        <w:rPr>
          <w:sz w:val="24"/>
          <w:szCs w:val="24"/>
        </w:rPr>
        <w:t xml:space="preserve">Live </w:t>
      </w:r>
      <w:r w:rsidRPr="2DCCCA7C" w:rsidR="247C8689">
        <w:rPr>
          <w:sz w:val="24"/>
          <w:szCs w:val="24"/>
        </w:rPr>
        <w:t xml:space="preserve">Tracking </w:t>
      </w:r>
      <w:r w:rsidRPr="2DCCCA7C" w:rsidR="3A864473">
        <w:rPr>
          <w:sz w:val="24"/>
          <w:szCs w:val="24"/>
        </w:rPr>
        <w:t>(</w:t>
      </w:r>
      <w:r w:rsidRPr="2DCCCA7C" w:rsidR="2E1130DE">
        <w:rPr>
          <w:sz w:val="24"/>
          <w:szCs w:val="24"/>
        </w:rPr>
        <w:t xml:space="preserve">Current </w:t>
      </w:r>
      <w:r w:rsidRPr="2DCCCA7C" w:rsidR="22A2AFA5">
        <w:rPr>
          <w:sz w:val="24"/>
          <w:szCs w:val="24"/>
        </w:rPr>
        <w:t>Location</w:t>
      </w:r>
      <w:r w:rsidRPr="2DCCCA7C" w:rsidR="3B5988FB">
        <w:rPr>
          <w:sz w:val="24"/>
          <w:szCs w:val="24"/>
        </w:rPr>
        <w:t>)</w:t>
      </w:r>
    </w:p>
    <w:p w:rsidRPr="0042381F" w:rsidR="008E30C8" w:rsidP="2DCCCA7C" w:rsidRDefault="008E30C8" w14:noSpellErr="1" w14:paraId="41449734" w14:textId="7E2CE3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0CBED185">
        <w:rPr>
          <w:sz w:val="24"/>
          <w:szCs w:val="24"/>
        </w:rPr>
        <w:t xml:space="preserve">Data </w:t>
      </w:r>
      <w:r w:rsidRPr="2DCCCA7C" w:rsidR="17151747">
        <w:rPr>
          <w:sz w:val="24"/>
          <w:szCs w:val="24"/>
        </w:rPr>
        <w:t>record</w:t>
      </w:r>
    </w:p>
    <w:p w:rsidRPr="0042381F" w:rsidR="008E30C8" w:rsidP="2DCCCA7C" w:rsidRDefault="008E30C8" w14:noSpellErr="1" w14:paraId="0102E60B" w14:textId="60C22802">
      <w:pPr>
        <w:pStyle w:val="ListParagraph"/>
        <w:numPr>
          <w:ilvl w:val="0"/>
          <w:numId w:val="12"/>
        </w:numPr>
        <w:rPr>
          <w:rFonts w:eastAsia="" w:eastAsiaTheme="minorEastAsia"/>
          <w:sz w:val="24"/>
          <w:szCs w:val="24"/>
        </w:rPr>
      </w:pPr>
      <w:r w:rsidRPr="2DCCCA7C" w:rsidR="11F650BC">
        <w:rPr>
          <w:sz w:val="24"/>
          <w:szCs w:val="24"/>
        </w:rPr>
        <w:t xml:space="preserve">Booking </w:t>
      </w:r>
      <w:r w:rsidRPr="2DCCCA7C" w:rsidR="354866C3">
        <w:rPr>
          <w:sz w:val="24"/>
          <w:szCs w:val="24"/>
        </w:rPr>
        <w:t>tra</w:t>
      </w:r>
      <w:r w:rsidRPr="2DCCCA7C" w:rsidR="354866C3">
        <w:rPr>
          <w:sz w:val="24"/>
          <w:szCs w:val="24"/>
        </w:rPr>
        <w:t>ck</w:t>
      </w:r>
    </w:p>
    <w:p w:rsidRPr="0042381F" w:rsidR="008E30C8" w:rsidP="2DCCCA7C" w:rsidRDefault="008E30C8" w14:noSpellErr="1" w14:paraId="49BDD400" w14:textId="5CF9854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63970992">
        <w:rPr>
          <w:sz w:val="24"/>
          <w:szCs w:val="24"/>
        </w:rPr>
        <w:t xml:space="preserve">Booking </w:t>
      </w:r>
      <w:r w:rsidRPr="2DCCCA7C" w:rsidR="14BB6595">
        <w:rPr>
          <w:sz w:val="24"/>
          <w:szCs w:val="24"/>
        </w:rPr>
        <w:t>vehi</w:t>
      </w:r>
      <w:r w:rsidRPr="2DCCCA7C" w:rsidR="00DB4EE7">
        <w:rPr>
          <w:sz w:val="24"/>
          <w:szCs w:val="24"/>
        </w:rPr>
        <w:t>c</w:t>
      </w:r>
      <w:r w:rsidRPr="2DCCCA7C" w:rsidR="14BB6595">
        <w:rPr>
          <w:sz w:val="24"/>
          <w:szCs w:val="24"/>
        </w:rPr>
        <w:t>le</w:t>
      </w:r>
    </w:p>
    <w:p w:rsidRPr="0042381F" w:rsidR="008E30C8" w:rsidP="2DCCCA7C" w:rsidRDefault="008E30C8" w14:noSpellErr="1" w14:paraId="6A773135" w14:textId="6C3073A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4044F38B">
        <w:rPr>
          <w:sz w:val="24"/>
          <w:szCs w:val="24"/>
        </w:rPr>
        <w:t xml:space="preserve">Correct </w:t>
      </w:r>
      <w:r w:rsidRPr="2DCCCA7C" w:rsidR="4044F38B">
        <w:rPr>
          <w:sz w:val="24"/>
          <w:szCs w:val="24"/>
        </w:rPr>
        <w:t xml:space="preserve">destination </w:t>
      </w:r>
      <w:r w:rsidRPr="2DCCCA7C" w:rsidR="4044F38B">
        <w:rPr>
          <w:sz w:val="24"/>
          <w:szCs w:val="24"/>
        </w:rPr>
        <w:t xml:space="preserve">search </w:t>
      </w:r>
    </w:p>
    <w:p w:rsidRPr="0042381F" w:rsidR="008E30C8" w:rsidP="2DCCCA7C" w:rsidRDefault="008E30C8" w14:noSpellErr="1" w14:paraId="35B49206" w14:textId="6512CE8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091CBEB1">
        <w:rPr>
          <w:sz w:val="24"/>
          <w:szCs w:val="24"/>
        </w:rPr>
        <w:t xml:space="preserve">Insurance </w:t>
      </w:r>
      <w:r w:rsidRPr="2DCCCA7C" w:rsidR="2C6ED4B8">
        <w:rPr>
          <w:sz w:val="24"/>
          <w:szCs w:val="24"/>
        </w:rPr>
        <w:t>booking</w:t>
      </w:r>
    </w:p>
    <w:p w:rsidRPr="0042381F" w:rsidR="008E30C8" w:rsidP="2DCCCA7C" w:rsidRDefault="008E30C8" w14:noSpellErr="1" w14:paraId="426D73C4" w14:textId="62BE1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38E3E84D">
        <w:rPr>
          <w:sz w:val="24"/>
          <w:szCs w:val="24"/>
        </w:rPr>
        <w:t>Account</w:t>
      </w:r>
      <w:r w:rsidRPr="2DCCCA7C" w:rsidR="47447BE1">
        <w:rPr>
          <w:sz w:val="24"/>
          <w:szCs w:val="24"/>
        </w:rPr>
        <w:t xml:space="preserve"> security</w:t>
      </w:r>
    </w:p>
    <w:p w:rsidRPr="0042381F" w:rsidR="008E30C8" w:rsidP="2DCCCA7C" w:rsidRDefault="008E30C8" w14:noSpellErr="1" w14:paraId="7CC1F2B0" w14:textId="6EF188A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2DCCCA7C" w:rsidR="053F3B90">
        <w:rPr>
          <w:sz w:val="24"/>
          <w:szCs w:val="24"/>
        </w:rPr>
        <w:t xml:space="preserve">Enlist </w:t>
      </w:r>
      <w:r w:rsidRPr="2DCCCA7C" w:rsidR="7AA3FEDE">
        <w:rPr>
          <w:sz w:val="24"/>
          <w:szCs w:val="24"/>
        </w:rPr>
        <w:t>favorite</w:t>
      </w:r>
      <w:r w:rsidRPr="2DCCCA7C" w:rsidR="4BE3679E">
        <w:rPr>
          <w:sz w:val="24"/>
          <w:szCs w:val="24"/>
        </w:rPr>
        <w:t xml:space="preserve"> </w:t>
      </w:r>
      <w:r w:rsidRPr="2DCCCA7C" w:rsidR="41482AED">
        <w:rPr>
          <w:sz w:val="24"/>
          <w:szCs w:val="24"/>
        </w:rPr>
        <w:t>locations</w:t>
      </w:r>
    </w:p>
    <w:p w:rsidRPr="0042381F" w:rsidR="008E30C8" w:rsidP="2DCCCA7C" w:rsidRDefault="008E30C8" w14:paraId="4FAEC336" w14:textId="37FEA7B3">
      <w:pPr>
        <w:pStyle w:val="Normal"/>
        <w:ind w:left="0"/>
        <w:rPr>
          <w:b w:val="1"/>
          <w:bCs w:val="1"/>
          <w:sz w:val="28"/>
          <w:szCs w:val="28"/>
        </w:rPr>
      </w:pPr>
    </w:p>
    <w:p w:rsidRPr="0042381F" w:rsidR="008E30C8" w:rsidP="2DCCCA7C" w:rsidRDefault="008E30C8" w14:paraId="788354AF" w14:textId="138DCFD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008E30C8">
        <w:rPr>
          <w:b w:val="1"/>
          <w:bCs w:val="1"/>
          <w:sz w:val="28"/>
          <w:szCs w:val="28"/>
        </w:rPr>
        <w:t>FEATURES NOT TO BE TESTED</w:t>
      </w:r>
    </w:p>
    <w:p w:rsidRPr="0042381F" w:rsidR="008E30C8" w:rsidP="2DCCCA7C" w:rsidRDefault="008E30C8" w14:paraId="5DE6AFBB" w14:textId="76AC7C2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CCCA7C" w:rsidR="008E30C8">
        <w:rPr>
          <w:sz w:val="24"/>
          <w:szCs w:val="24"/>
        </w:rPr>
        <w:t>Installation</w:t>
      </w:r>
    </w:p>
    <w:p w:rsidR="60AB8881" w:rsidP="1FEB8129" w:rsidRDefault="008E30C8" w14:paraId="7CB1DD9B" w14:textId="2EEAFC5D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008E30C8">
        <w:rPr>
          <w:sz w:val="24"/>
          <w:szCs w:val="24"/>
        </w:rPr>
        <w:t>Backend Security</w:t>
      </w:r>
    </w:p>
    <w:p w:rsidR="6981BF92" w:rsidP="6981BF92" w:rsidRDefault="0CD3D59A" w14:paraId="311BE876" w14:textId="5A7105D6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0CD3D59A">
        <w:rPr>
          <w:sz w:val="24"/>
          <w:szCs w:val="24"/>
        </w:rPr>
        <w:t xml:space="preserve">Data </w:t>
      </w:r>
      <w:r w:rsidRPr="2DCCCA7C" w:rsidR="537801A8">
        <w:rPr>
          <w:sz w:val="24"/>
          <w:szCs w:val="24"/>
        </w:rPr>
        <w:t>Privacy</w:t>
      </w:r>
    </w:p>
    <w:p w:rsidRPr="0042381F" w:rsidR="005860C4" w:rsidP="0089721A" w:rsidRDefault="005860C4" w14:paraId="413CE6E3" w14:textId="424E71AF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005860C4">
        <w:rPr>
          <w:sz w:val="24"/>
          <w:szCs w:val="24"/>
        </w:rPr>
        <w:t>Response Time</w:t>
      </w:r>
    </w:p>
    <w:p w:rsidR="6E65A23E" w:rsidP="6E65A23E" w:rsidRDefault="420D2F7B" w14:paraId="6CC42C6F" w14:textId="77472FFA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420D2F7B">
        <w:rPr>
          <w:sz w:val="24"/>
          <w:szCs w:val="24"/>
        </w:rPr>
        <w:t>OS su</w:t>
      </w:r>
      <w:r w:rsidRPr="2DCCCA7C" w:rsidR="420D2F7B">
        <w:rPr>
          <w:sz w:val="24"/>
          <w:szCs w:val="24"/>
        </w:rPr>
        <w:t>pport</w:t>
      </w:r>
    </w:p>
    <w:p w:rsidR="5551D88C" w:rsidP="5551D88C" w:rsidRDefault="0B8E9CA1" w14:paraId="3C052523" w14:textId="195DA49D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0B8E9CA1">
        <w:rPr>
          <w:sz w:val="24"/>
          <w:szCs w:val="24"/>
        </w:rPr>
        <w:t xml:space="preserve">Hardware </w:t>
      </w:r>
      <w:r w:rsidRPr="2DCCCA7C" w:rsidR="47DC82ED">
        <w:rPr>
          <w:sz w:val="24"/>
          <w:szCs w:val="24"/>
        </w:rPr>
        <w:t>support</w:t>
      </w:r>
    </w:p>
    <w:p w:rsidR="2041E03B" w:rsidP="0089721A" w:rsidRDefault="4393F642" w14:paraId="71776D1D" w14:textId="7BF21B44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4393F642">
        <w:rPr>
          <w:sz w:val="24"/>
          <w:szCs w:val="24"/>
        </w:rPr>
        <w:t xml:space="preserve">User </w:t>
      </w:r>
      <w:r w:rsidRPr="2DCCCA7C" w:rsidR="66E60C49">
        <w:rPr>
          <w:sz w:val="24"/>
          <w:szCs w:val="24"/>
        </w:rPr>
        <w:t>guide</w:t>
      </w:r>
    </w:p>
    <w:p w:rsidR="008E30C8" w:rsidP="641C369D" w:rsidRDefault="7F9CE59F" w14:paraId="5AE930DE" w14:textId="61726D18" w14:noSpellErr="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2DCCCA7C" w:rsidR="7F9CE59F">
        <w:rPr>
          <w:sz w:val="24"/>
          <w:szCs w:val="24"/>
        </w:rPr>
        <w:t xml:space="preserve">Support and </w:t>
      </w:r>
      <w:r w:rsidRPr="2DCCCA7C" w:rsidR="50DC4E5F">
        <w:rPr>
          <w:sz w:val="24"/>
          <w:szCs w:val="24"/>
        </w:rPr>
        <w:t xml:space="preserve">help </w:t>
      </w:r>
      <w:r w:rsidRPr="2DCCCA7C" w:rsidR="17807A6E">
        <w:rPr>
          <w:sz w:val="24"/>
          <w:szCs w:val="24"/>
        </w:rPr>
        <w:t>feature</w:t>
      </w:r>
    </w:p>
    <w:p w:rsidR="641C369D" w:rsidP="641C369D" w:rsidRDefault="641C369D" w14:paraId="5FF15261" w14:textId="2EBC6BF5">
      <w:pPr>
        <w:ind w:left="1080"/>
        <w:rPr>
          <w:sz w:val="24"/>
          <w:szCs w:val="24"/>
        </w:rPr>
      </w:pPr>
    </w:p>
    <w:p w:rsidR="6BC560F3" w:rsidP="6BC560F3" w:rsidRDefault="641C369D" w14:paraId="6AA80F4C" w14:textId="3842D287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641C369D">
        <w:rPr>
          <w:b w:val="1"/>
          <w:bCs w:val="1"/>
          <w:sz w:val="28"/>
          <w:szCs w:val="28"/>
        </w:rPr>
        <w:t>APPROACH</w:t>
      </w:r>
    </w:p>
    <w:p w:rsidR="58ADB564" w:rsidP="58ADB564" w:rsidRDefault="58ADB564" w14:paraId="25ED695B" w14:textId="768BC25B">
      <w:pPr>
        <w:rPr>
          <w:b/>
          <w:bCs/>
          <w:sz w:val="28"/>
          <w:szCs w:val="28"/>
        </w:rPr>
      </w:pPr>
    </w:p>
    <w:p w:rsidR="0A605F00" w:rsidP="0A605F00" w:rsidRDefault="7EF1DDC6" w14:paraId="62B517B7" w14:textId="5658DBB7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7EF1DDC6">
        <w:rPr>
          <w:b w:val="1"/>
          <w:bCs w:val="1"/>
          <w:sz w:val="28"/>
          <w:szCs w:val="28"/>
        </w:rPr>
        <w:t xml:space="preserve">ITEM </w:t>
      </w:r>
      <w:r w:rsidRPr="2DCCCA7C" w:rsidR="50314686">
        <w:rPr>
          <w:b w:val="1"/>
          <w:bCs w:val="1"/>
          <w:sz w:val="28"/>
          <w:szCs w:val="28"/>
        </w:rPr>
        <w:t>PASS/FAIL</w:t>
      </w:r>
      <w:r w:rsidRPr="2DCCCA7C" w:rsidR="2C9A3990">
        <w:rPr>
          <w:b w:val="1"/>
          <w:bCs w:val="1"/>
          <w:sz w:val="28"/>
          <w:szCs w:val="28"/>
        </w:rPr>
        <w:t xml:space="preserve"> CRITERIA</w:t>
      </w:r>
    </w:p>
    <w:p w:rsidR="02228E1D" w:rsidP="02228E1D" w:rsidRDefault="02228E1D" w14:paraId="75A29A55" w14:textId="3C6627D8">
      <w:pPr>
        <w:rPr>
          <w:b/>
          <w:bCs/>
          <w:sz w:val="28"/>
          <w:szCs w:val="28"/>
        </w:rPr>
      </w:pPr>
    </w:p>
    <w:p w:rsidR="3CD4A408" w:rsidP="3CD4A408" w:rsidRDefault="6026BA0F" w14:paraId="01EBD1AE" w14:textId="09DFD0DD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6026BA0F">
        <w:rPr>
          <w:b w:val="1"/>
          <w:bCs w:val="1"/>
          <w:sz w:val="28"/>
          <w:szCs w:val="28"/>
        </w:rPr>
        <w:t xml:space="preserve">SUSPENSION </w:t>
      </w:r>
      <w:r w:rsidRPr="2DCCCA7C" w:rsidR="3FC6B663">
        <w:rPr>
          <w:b w:val="1"/>
          <w:bCs w:val="1"/>
          <w:sz w:val="28"/>
          <w:szCs w:val="28"/>
        </w:rPr>
        <w:t xml:space="preserve">CRITERIA AND </w:t>
      </w:r>
      <w:r w:rsidRPr="2DCCCA7C" w:rsidR="70612487">
        <w:rPr>
          <w:b w:val="1"/>
          <w:bCs w:val="1"/>
          <w:sz w:val="28"/>
          <w:szCs w:val="28"/>
        </w:rPr>
        <w:t>REASUMPTION</w:t>
      </w:r>
      <w:r w:rsidRPr="2DCCCA7C" w:rsidR="11061F23">
        <w:rPr>
          <w:b w:val="1"/>
          <w:bCs w:val="1"/>
          <w:sz w:val="28"/>
          <w:szCs w:val="28"/>
        </w:rPr>
        <w:t xml:space="preserve"> </w:t>
      </w:r>
      <w:r w:rsidRPr="2DCCCA7C" w:rsidR="268CDF9B">
        <w:rPr>
          <w:b w:val="1"/>
          <w:bCs w:val="1"/>
          <w:sz w:val="28"/>
          <w:szCs w:val="28"/>
        </w:rPr>
        <w:t>REQUIREMENTS</w:t>
      </w:r>
    </w:p>
    <w:p w:rsidR="3AFACD24" w:rsidP="5E4CE32B" w:rsidRDefault="3AFACD24" w14:paraId="795C0EB1" w14:textId="750851C7">
      <w:pPr>
        <w:rPr>
          <w:b/>
          <w:bCs/>
          <w:sz w:val="28"/>
          <w:szCs w:val="28"/>
        </w:rPr>
      </w:pPr>
    </w:p>
    <w:p w:rsidRPr="008E30C8" w:rsidR="008E30C8" w:rsidP="008E30C8" w:rsidRDefault="008E30C8" w14:paraId="2D5C7D44" w14:textId="76C0814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008E30C8">
        <w:rPr>
          <w:b w:val="1"/>
          <w:bCs w:val="1"/>
          <w:sz w:val="28"/>
          <w:szCs w:val="28"/>
        </w:rPr>
        <w:t>TEST DELIVERABLES</w:t>
      </w:r>
    </w:p>
    <w:p w:rsidR="008E30C8" w:rsidP="00585A19" w:rsidRDefault="008E30C8" w14:paraId="4C822C05" w14:textId="092BBE3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 w:rsidRPr="23B6C2BC">
        <w:rPr>
          <w:rStyle w:val="normaltextrun"/>
          <w:color w:val="000000" w:themeColor="text1"/>
        </w:rPr>
        <w:t>Requirement</w:t>
      </w:r>
      <w:ins w:author="Harshada Jeure" w:date="2022-07-21T09:09:00Z" w:id="58">
        <w:r w:rsidRPr="23B6C2BC">
          <w:rPr>
            <w:rStyle w:val="normaltextrun"/>
            <w:color w:val="000000" w:themeColor="text1"/>
          </w:rPr>
          <w:t xml:space="preserve"> </w:t>
        </w:r>
      </w:ins>
      <w:r w:rsidRPr="23B6C2BC">
        <w:rPr>
          <w:rStyle w:val="normaltextrun"/>
          <w:color w:val="000000" w:themeColor="text1"/>
        </w:rPr>
        <w:t>(BRS)</w:t>
      </w:r>
      <w:r w:rsidRPr="23B6C2BC">
        <w:rPr>
          <w:rStyle w:val="eop"/>
          <w:color w:val="000000" w:themeColor="text1"/>
        </w:rPr>
        <w:t> </w:t>
      </w:r>
    </w:p>
    <w:p w:rsidR="008E30C8" w:rsidP="00585A19" w:rsidRDefault="008E30C8" w14:paraId="38DF944F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Test Plan</w:t>
      </w:r>
      <w:r>
        <w:rPr>
          <w:rStyle w:val="eop"/>
          <w:color w:val="000000"/>
        </w:rPr>
        <w:t> </w:t>
      </w:r>
    </w:p>
    <w:p w:rsidR="008E30C8" w:rsidP="00585A19" w:rsidRDefault="008E30C8" w14:paraId="74496207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Input Design Document: ECP,  BVA, State Transition</w:t>
      </w:r>
      <w:r>
        <w:rPr>
          <w:rStyle w:val="eop"/>
          <w:color w:val="000000"/>
        </w:rPr>
        <w:t> </w:t>
      </w:r>
    </w:p>
    <w:p w:rsidR="008E30C8" w:rsidP="00585A19" w:rsidRDefault="008E30C8" w14:paraId="3E42A3C0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Test Scenario</w:t>
      </w:r>
      <w:r>
        <w:rPr>
          <w:rStyle w:val="eop"/>
          <w:color w:val="000000"/>
        </w:rPr>
        <w:t> </w:t>
      </w:r>
    </w:p>
    <w:p w:rsidR="008E30C8" w:rsidP="00585A19" w:rsidRDefault="008E30C8" w14:paraId="1D90C44F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Test case document</w:t>
      </w:r>
      <w:r>
        <w:rPr>
          <w:rStyle w:val="eop"/>
          <w:color w:val="000000"/>
        </w:rPr>
        <w:t> </w:t>
      </w:r>
    </w:p>
    <w:p w:rsidR="008E30C8" w:rsidP="00585A19" w:rsidRDefault="008E30C8" w14:paraId="55C7D015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Test case Execution doc</w:t>
      </w:r>
      <w:r>
        <w:rPr>
          <w:rStyle w:val="eop"/>
          <w:color w:val="000000"/>
        </w:rPr>
        <w:t> </w:t>
      </w:r>
    </w:p>
    <w:p w:rsidR="008E30C8" w:rsidP="00585A19" w:rsidRDefault="008E30C8" w14:paraId="6D86971C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Execution log</w:t>
      </w:r>
      <w:r>
        <w:rPr>
          <w:rStyle w:val="eop"/>
          <w:color w:val="000000"/>
        </w:rPr>
        <w:t> </w:t>
      </w:r>
    </w:p>
    <w:p w:rsidRPr="00442EBA" w:rsidR="008E30C8" w:rsidP="00585A19" w:rsidRDefault="008E30C8" w14:paraId="5F5FF313" w14:textId="44B045E3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color w:val="000000"/>
        </w:rPr>
        <w:t>Defect report</w:t>
      </w:r>
      <w:r>
        <w:rPr>
          <w:rStyle w:val="eop"/>
          <w:color w:val="000000"/>
        </w:rPr>
        <w:t> </w:t>
      </w:r>
    </w:p>
    <w:p w:rsidR="00442EBA" w:rsidP="00442EBA" w:rsidRDefault="00442EBA" w14:paraId="3975F42D" w14:textId="77777777">
      <w:pPr>
        <w:pStyle w:val="paragraph"/>
        <w:spacing w:before="0" w:beforeAutospacing="0" w:after="0" w:afterAutospacing="0"/>
        <w:ind w:left="1080"/>
        <w:textAlignment w:val="baseline"/>
      </w:pPr>
    </w:p>
    <w:p w:rsidRPr="00442EBA" w:rsidR="008E30C8" w:rsidP="00442EBA" w:rsidRDefault="00BE5431" w14:paraId="0206C52C" w14:textId="0C817E1B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00BE5431">
        <w:rPr>
          <w:b w:val="1"/>
          <w:bCs w:val="1"/>
          <w:sz w:val="28"/>
          <w:szCs w:val="28"/>
        </w:rPr>
        <w:t>ENVIRONMENTAL NEEDS</w:t>
      </w:r>
    </w:p>
    <w:p w:rsidRPr="0042381F" w:rsidR="00BE5431" w:rsidP="00AC1836" w:rsidRDefault="00442EBA" w14:paraId="67EA1B5F" w14:textId="5CC069B1" w14:noSpellErr="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2DCCCA7C" w:rsidR="00442EBA">
        <w:rPr>
          <w:sz w:val="24"/>
          <w:szCs w:val="24"/>
        </w:rPr>
        <w:t>Smartphones</w:t>
      </w:r>
    </w:p>
    <w:p w:rsidR="4A218A27" w:rsidP="00AC1836" w:rsidRDefault="3417CC3D" w14:paraId="529EBFB8" w14:textId="511B6E47" w14:noSpellErr="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2DCCCA7C" w:rsidR="3417CC3D">
        <w:rPr>
          <w:sz w:val="24"/>
          <w:szCs w:val="24"/>
        </w:rPr>
        <w:t>Desktop/</w:t>
      </w:r>
      <w:r w:rsidRPr="2DCCCA7C" w:rsidR="3709DE98">
        <w:rPr>
          <w:sz w:val="24"/>
          <w:szCs w:val="24"/>
        </w:rPr>
        <w:t>Laptop</w:t>
      </w:r>
    </w:p>
    <w:p w:rsidRPr="006D5D98" w:rsidR="009F6309" w:rsidP="006D5D98" w:rsidRDefault="7DAE0AA6" w14:paraId="3FFCD2F8" w14:textId="1D6980BF" w14:noSpellErr="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2DCCCA7C" w:rsidR="7DAE0AA6">
        <w:rPr>
          <w:sz w:val="24"/>
          <w:szCs w:val="24"/>
        </w:rPr>
        <w:t>Internet</w:t>
      </w:r>
    </w:p>
    <w:p w:rsidRPr="00442EBA" w:rsidR="00442EBA" w:rsidP="00442EBA" w:rsidRDefault="00442EBA" w14:paraId="1DF7DE6E" w14:textId="71532B7D" w14:noSpellErr="1">
      <w:pPr>
        <w:rPr>
          <w:sz w:val="28"/>
          <w:szCs w:val="28"/>
        </w:rPr>
      </w:pPr>
    </w:p>
    <w:p w:rsidR="00C67B4B" w:rsidP="2DCCCA7C" w:rsidRDefault="00C67B4B" w14:paraId="6CABE1AD" w14:textId="1059C3F6" w14:noSpellErr="1">
      <w:pPr>
        <w:pStyle w:val="ListParagraph"/>
        <w:numPr>
          <w:ilvl w:val="0"/>
          <w:numId w:val="2"/>
        </w:numPr>
        <w:rPr>
          <w:rFonts w:eastAsia="" w:eastAsiaTheme="minorEastAsia"/>
          <w:b w:val="1"/>
          <w:bCs w:val="1"/>
          <w:sz w:val="28"/>
          <w:szCs w:val="28"/>
        </w:rPr>
      </w:pPr>
      <w:r w:rsidRPr="2DCCCA7C" w:rsidR="00C67B4B">
        <w:rPr>
          <w:b w:val="1"/>
          <w:bCs w:val="1"/>
          <w:sz w:val="28"/>
          <w:szCs w:val="28"/>
          <w:rPrChange w:author="Harshada Jeure" w:date="2022-07-20T14:01:00Z" w:id="359803523">
            <w:rPr>
              <w:sz w:val="24"/>
              <w:szCs w:val="24"/>
            </w:rPr>
          </w:rPrChange>
        </w:rPr>
        <w:t>Responsibilities</w:t>
      </w:r>
      <w:r w:rsidRPr="2DCCCA7C" w:rsidR="00C67B4B">
        <w:rPr>
          <w:b w:val="1"/>
          <w:bCs w:val="1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966"/>
        <w:gridCol w:w="2451"/>
        <w:gridCol w:w="5213"/>
      </w:tblGrid>
      <w:tr w:rsidR="2DCCCA7C" w:rsidTr="2DCCCA7C" w14:paraId="7A5A6601">
        <w:trPr>
          <w:trHeight w:val="495"/>
        </w:trPr>
        <w:tc>
          <w:tcPr>
            <w:tcW w:w="966" w:type="dxa"/>
            <w:tcMar/>
          </w:tcPr>
          <w:p w:rsidR="7926415C" w:rsidP="2DCCCA7C" w:rsidRDefault="7926415C" w14:noSpellErr="1" w14:paraId="0CA07534" w14:textId="65852115">
            <w:pPr>
              <w:rPr>
                <w:b w:val="1"/>
                <w:bCs w:val="1"/>
                <w:sz w:val="24"/>
                <w:szCs w:val="24"/>
              </w:rPr>
            </w:pPr>
            <w:r w:rsidRPr="2DCCCA7C" w:rsidR="7926415C">
              <w:rPr>
                <w:b w:val="1"/>
                <w:bCs w:val="1"/>
                <w:sz w:val="24"/>
                <w:szCs w:val="24"/>
              </w:rPr>
              <w:t>Sr. No.</w:t>
            </w:r>
          </w:p>
        </w:tc>
        <w:tc>
          <w:tcPr>
            <w:tcW w:w="2451" w:type="dxa"/>
            <w:tcMar/>
          </w:tcPr>
          <w:p w:rsidR="7926415C" w:rsidP="2DCCCA7C" w:rsidRDefault="7926415C" w14:noSpellErr="1" w14:paraId="57284A25" w14:textId="6D39BE93">
            <w:pPr>
              <w:rPr>
                <w:b w:val="1"/>
                <w:bCs w:val="1"/>
                <w:sz w:val="24"/>
                <w:szCs w:val="24"/>
              </w:rPr>
            </w:pPr>
            <w:r w:rsidRPr="2DCCCA7C" w:rsidR="7926415C">
              <w:rPr>
                <w:b w:val="1"/>
                <w:bCs w:val="1"/>
                <w:sz w:val="24"/>
                <w:szCs w:val="24"/>
              </w:rPr>
              <w:t>Names</w:t>
            </w:r>
          </w:p>
        </w:tc>
        <w:tc>
          <w:tcPr>
            <w:tcW w:w="5213" w:type="dxa"/>
            <w:tcMar/>
          </w:tcPr>
          <w:p w:rsidR="7926415C" w:rsidP="2DCCCA7C" w:rsidRDefault="7926415C" w14:noSpellErr="1" w14:paraId="2D43C6E3" w14:textId="6FDDB862">
            <w:pPr>
              <w:rPr>
                <w:b w:val="1"/>
                <w:bCs w:val="1"/>
                <w:sz w:val="24"/>
                <w:szCs w:val="24"/>
              </w:rPr>
            </w:pPr>
            <w:r w:rsidRPr="2DCCCA7C" w:rsidR="7926415C">
              <w:rPr>
                <w:b w:val="1"/>
                <w:bCs w:val="1"/>
                <w:sz w:val="24"/>
                <w:szCs w:val="24"/>
              </w:rPr>
              <w:t>Role</w:t>
            </w:r>
          </w:p>
        </w:tc>
      </w:tr>
      <w:tr w:rsidR="2DCCCA7C" w:rsidTr="2DCCCA7C" w14:paraId="55C8F01D">
        <w:trPr>
          <w:trHeight w:val="765"/>
        </w:trPr>
        <w:tc>
          <w:tcPr>
            <w:tcW w:w="966" w:type="dxa"/>
            <w:tcMar/>
          </w:tcPr>
          <w:p w:rsidR="7926415C" w:rsidRDefault="7926415C" w14:noSpellErr="1" w14:paraId="05704652" w14:textId="39B4E0F2">
            <w:r w:rsidR="7926415C">
              <w:rPr/>
              <w:t>1.</w:t>
            </w:r>
          </w:p>
        </w:tc>
        <w:tc>
          <w:tcPr>
            <w:tcW w:w="2451" w:type="dxa"/>
            <w:tcMar/>
          </w:tcPr>
          <w:p w:rsidR="2DE03962" w:rsidRDefault="2DE03962" w14:noSpellErr="1" w14:paraId="373679EE" w14:textId="34DE197F">
            <w:r w:rsidR="2DE03962">
              <w:rPr/>
              <w:t>Sarika</w:t>
            </w:r>
          </w:p>
        </w:tc>
        <w:tc>
          <w:tcPr>
            <w:tcW w:w="5213" w:type="dxa"/>
            <w:tcMar/>
          </w:tcPr>
          <w:p w:rsidR="312BDFA1" w:rsidRDefault="312BDFA1" w14:noSpellErr="1" w14:paraId="37D45456" w14:textId="066F08E6">
            <w:r w:rsidR="312BDFA1">
              <w:rPr/>
              <w:t xml:space="preserve">To find and </w:t>
            </w:r>
            <w:r w:rsidR="7FF42750">
              <w:rPr/>
              <w:t xml:space="preserve">describe </w:t>
            </w:r>
            <w:r w:rsidR="1EC8C6F4">
              <w:rPr/>
              <w:t>the functional</w:t>
            </w:r>
            <w:r w:rsidR="2F4E76EF">
              <w:rPr/>
              <w:t xml:space="preserve"> </w:t>
            </w:r>
            <w:r w:rsidR="64A7707A">
              <w:rPr/>
              <w:t xml:space="preserve">and </w:t>
            </w:r>
            <w:r w:rsidR="4D61E4AE">
              <w:rPr/>
              <w:t>Non-</w:t>
            </w:r>
            <w:r w:rsidR="4A765F14">
              <w:rPr/>
              <w:t>functional requirements</w:t>
            </w:r>
            <w:r w:rsidR="7318AC3E">
              <w:rPr/>
              <w:t xml:space="preserve"> </w:t>
            </w:r>
            <w:r w:rsidR="5004F9D0">
              <w:rPr/>
              <w:t xml:space="preserve">for the </w:t>
            </w:r>
            <w:r w:rsidR="3BA9E2F1">
              <w:rPr/>
              <w:t>OLA app</w:t>
            </w:r>
            <w:r w:rsidR="6AEF0025">
              <w:rPr/>
              <w:t>.</w:t>
            </w:r>
          </w:p>
        </w:tc>
      </w:tr>
      <w:tr w:rsidR="2DCCCA7C" w:rsidTr="2DCCCA7C" w14:paraId="47149B37">
        <w:trPr>
          <w:trHeight w:val="795"/>
        </w:trPr>
        <w:tc>
          <w:tcPr>
            <w:tcW w:w="966" w:type="dxa"/>
            <w:tcMar/>
          </w:tcPr>
          <w:p w:rsidR="7926415C" w:rsidRDefault="7926415C" w14:noSpellErr="1" w14:paraId="3CD0031A" w14:textId="64E8F65C">
            <w:r w:rsidR="7926415C">
              <w:rPr/>
              <w:t>2.</w:t>
            </w:r>
          </w:p>
        </w:tc>
        <w:tc>
          <w:tcPr>
            <w:tcW w:w="2451" w:type="dxa"/>
            <w:tcMar/>
          </w:tcPr>
          <w:p w:rsidR="4F83AD3A" w:rsidRDefault="4F83AD3A" w14:noSpellErr="1" w14:paraId="5B13B3A9" w14:textId="6D6E33B4">
            <w:r w:rsidR="4F83AD3A">
              <w:rPr/>
              <w:t>Nikita Hanchate</w:t>
            </w:r>
            <w:r w:rsidR="631E3583">
              <w:rPr/>
              <w:t xml:space="preserve">, </w:t>
            </w:r>
          </w:p>
          <w:p w:rsidR="4274A62E" w:rsidRDefault="4274A62E" w14:paraId="4654C340" w14:textId="4EB65A67">
            <w:r w:rsidR="4274A62E">
              <w:rPr/>
              <w:t>Harshada</w:t>
            </w:r>
            <w:r w:rsidR="4274A62E">
              <w:rPr/>
              <w:t xml:space="preserve"> </w:t>
            </w:r>
            <w:r w:rsidR="4274A62E">
              <w:rPr/>
              <w:t>Jeure</w:t>
            </w:r>
          </w:p>
        </w:tc>
        <w:tc>
          <w:tcPr>
            <w:tcW w:w="5213" w:type="dxa"/>
            <w:tcMar/>
          </w:tcPr>
          <w:p w:rsidR="33A0C119" w:rsidRDefault="33A0C119" w14:noSpellErr="1" w14:paraId="35442453" w14:textId="305E500A">
            <w:r w:rsidR="33A0C119">
              <w:rPr/>
              <w:t xml:space="preserve">To develop </w:t>
            </w:r>
            <w:r w:rsidR="563D5EDD">
              <w:rPr/>
              <w:t>an</w:t>
            </w:r>
            <w:r w:rsidR="7080C916">
              <w:rPr/>
              <w:t xml:space="preserve"> </w:t>
            </w:r>
            <w:r w:rsidR="518B4286">
              <w:rPr/>
              <w:t xml:space="preserve">appropriate </w:t>
            </w:r>
            <w:r w:rsidR="0F069D84">
              <w:rPr/>
              <w:t xml:space="preserve">Test </w:t>
            </w:r>
            <w:r w:rsidR="376FCD6E">
              <w:rPr/>
              <w:t xml:space="preserve">plan </w:t>
            </w:r>
            <w:r w:rsidR="3CA05C20">
              <w:rPr/>
              <w:t>which includes all the objectives for the development of project.</w:t>
            </w:r>
          </w:p>
        </w:tc>
      </w:tr>
      <w:tr w:rsidR="2DCCCA7C" w:rsidTr="2DCCCA7C" w14:paraId="6DED76FF">
        <w:trPr>
          <w:trHeight w:val="570"/>
        </w:trPr>
        <w:tc>
          <w:tcPr>
            <w:tcW w:w="966" w:type="dxa"/>
            <w:tcMar/>
          </w:tcPr>
          <w:p w:rsidR="7926415C" w:rsidRDefault="7926415C" w14:noSpellErr="1" w14:paraId="0F20A2B9" w14:textId="263EBFF6">
            <w:r w:rsidR="7926415C">
              <w:rPr/>
              <w:t>3.</w:t>
            </w:r>
          </w:p>
        </w:tc>
        <w:tc>
          <w:tcPr>
            <w:tcW w:w="2451" w:type="dxa"/>
            <w:tcMar/>
          </w:tcPr>
          <w:p w:rsidR="7926415C" w:rsidRDefault="7926415C" w14:paraId="0FEF9065" w14:textId="03748280">
            <w:r w:rsidR="7926415C">
              <w:rPr/>
              <w:t xml:space="preserve">Sarang </w:t>
            </w:r>
            <w:r w:rsidR="7926415C">
              <w:rPr/>
              <w:t>Mashale</w:t>
            </w:r>
          </w:p>
        </w:tc>
        <w:tc>
          <w:tcPr>
            <w:tcW w:w="5213" w:type="dxa"/>
            <w:tcMar/>
          </w:tcPr>
          <w:p w:rsidR="7926415C" w:rsidRDefault="7926415C" w14:noSpellErr="1" w14:paraId="79000A27" w14:textId="0F4C54F5">
            <w:r w:rsidR="7926415C">
              <w:rPr/>
              <w:t>To develop ECP (Equivalent Partitioning) for OLA</w:t>
            </w:r>
          </w:p>
        </w:tc>
      </w:tr>
      <w:tr w:rsidR="2DCCCA7C" w:rsidTr="2DCCCA7C" w14:paraId="7F0B9A0C">
        <w:trPr>
          <w:trHeight w:val="585"/>
        </w:trPr>
        <w:tc>
          <w:tcPr>
            <w:tcW w:w="966" w:type="dxa"/>
            <w:tcMar/>
          </w:tcPr>
          <w:p w:rsidR="7926415C" w:rsidRDefault="7926415C" w14:noSpellErr="1" w14:paraId="0AE195EB" w14:textId="2400F366">
            <w:r w:rsidR="7926415C">
              <w:rPr/>
              <w:t>4.</w:t>
            </w:r>
          </w:p>
        </w:tc>
        <w:tc>
          <w:tcPr>
            <w:tcW w:w="2451" w:type="dxa"/>
            <w:tcMar/>
          </w:tcPr>
          <w:p w:rsidR="7926415C" w:rsidRDefault="7926415C" w14:paraId="2CE6FC70" w14:textId="15EAE543">
            <w:r w:rsidR="7926415C">
              <w:rPr/>
              <w:t>Mohommad</w:t>
            </w:r>
          </w:p>
        </w:tc>
        <w:tc>
          <w:tcPr>
            <w:tcW w:w="5213" w:type="dxa"/>
            <w:tcMar/>
          </w:tcPr>
          <w:p w:rsidR="7926415C" w:rsidRDefault="7926415C" w14:noSpellErr="1" w14:paraId="37197A83" w14:textId="67011625">
            <w:r w:rsidR="7926415C">
              <w:rPr/>
              <w:t>To develop Boundary Value Analysis (BVA) for OLA</w:t>
            </w:r>
          </w:p>
        </w:tc>
      </w:tr>
      <w:tr w:rsidR="2DCCCA7C" w:rsidTr="2DCCCA7C" w14:paraId="6D184CD0">
        <w:trPr>
          <w:trHeight w:val="540"/>
        </w:trPr>
        <w:tc>
          <w:tcPr>
            <w:tcW w:w="966" w:type="dxa"/>
            <w:tcMar/>
          </w:tcPr>
          <w:p w:rsidR="7926415C" w:rsidRDefault="7926415C" w14:noSpellErr="1" w14:paraId="065093FC" w14:textId="2198CAF7">
            <w:r w:rsidR="7926415C">
              <w:rPr/>
              <w:t>5.</w:t>
            </w:r>
          </w:p>
        </w:tc>
        <w:tc>
          <w:tcPr>
            <w:tcW w:w="2451" w:type="dxa"/>
            <w:tcMar/>
          </w:tcPr>
          <w:p w:rsidR="2DCCCA7C" w:rsidP="2DCCCA7C" w:rsidRDefault="2DCCCA7C" w14:paraId="56E29376" w14:textId="008E62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CCCA7C">
              <w:rPr/>
              <w:t>Nupur Komari</w:t>
            </w:r>
          </w:p>
        </w:tc>
        <w:tc>
          <w:tcPr>
            <w:tcW w:w="5213" w:type="dxa"/>
            <w:tcMar/>
          </w:tcPr>
          <w:p w:rsidR="7926415C" w:rsidRDefault="7926415C" w14:noSpellErr="1" w14:paraId="718E7472" w14:textId="64E0C341">
            <w:r w:rsidR="7926415C">
              <w:rPr/>
              <w:t>To create State Transition.</w:t>
            </w:r>
          </w:p>
        </w:tc>
      </w:tr>
      <w:tr w:rsidR="2DCCCA7C" w:rsidTr="2DCCCA7C" w14:paraId="7D06B7B0">
        <w:trPr>
          <w:trHeight w:val="750"/>
        </w:trPr>
        <w:tc>
          <w:tcPr>
            <w:tcW w:w="966" w:type="dxa"/>
            <w:tcMar/>
          </w:tcPr>
          <w:p w:rsidR="7926415C" w:rsidRDefault="7926415C" w14:noSpellErr="1" w14:paraId="7D114366" w14:textId="4770673E">
            <w:r w:rsidR="7926415C">
              <w:rPr/>
              <w:t>6.</w:t>
            </w:r>
          </w:p>
        </w:tc>
        <w:tc>
          <w:tcPr>
            <w:tcW w:w="2451" w:type="dxa"/>
            <w:tcMar/>
          </w:tcPr>
          <w:p w:rsidR="67BB1129" w:rsidRDefault="67BB1129" w14:paraId="73A7C56E" w14:textId="373D95C8">
            <w:r w:rsidR="67BB1129">
              <w:rPr/>
              <w:t xml:space="preserve">Aditya </w:t>
            </w:r>
            <w:r w:rsidR="67BB1129">
              <w:rPr/>
              <w:t>Gund</w:t>
            </w:r>
          </w:p>
        </w:tc>
        <w:tc>
          <w:tcPr>
            <w:tcW w:w="5213" w:type="dxa"/>
            <w:tcMar/>
          </w:tcPr>
          <w:p w:rsidR="7926415C" w:rsidRDefault="7926415C" w14:noSpellErr="1" w14:paraId="6E93AFC6" w14:textId="0D972B33">
            <w:r w:rsidR="7926415C">
              <w:rPr/>
              <w:t>To create test scenario to elaborate functionality of app.</w:t>
            </w:r>
          </w:p>
        </w:tc>
      </w:tr>
      <w:tr w:rsidR="2DCCCA7C" w:rsidTr="2DCCCA7C" w14:paraId="6FE8435A">
        <w:trPr>
          <w:trHeight w:val="555"/>
        </w:trPr>
        <w:tc>
          <w:tcPr>
            <w:tcW w:w="966" w:type="dxa"/>
            <w:tcMar/>
          </w:tcPr>
          <w:p w:rsidR="7926415C" w:rsidRDefault="7926415C" w14:noSpellErr="1" w14:paraId="72B8849F" w14:textId="4CB9C119">
            <w:r w:rsidR="7926415C">
              <w:rPr/>
              <w:t>7.</w:t>
            </w:r>
          </w:p>
        </w:tc>
        <w:tc>
          <w:tcPr>
            <w:tcW w:w="2451" w:type="dxa"/>
            <w:tcMar/>
          </w:tcPr>
          <w:p w:rsidR="1DA85D53" w:rsidRDefault="1DA85D53" w14:noSpellErr="1" w14:paraId="795D47EA" w14:textId="5B379246">
            <w:r w:rsidR="1DA85D53">
              <w:rPr/>
              <w:t xml:space="preserve">Shubham </w:t>
            </w:r>
            <w:r w:rsidR="24910520">
              <w:rPr/>
              <w:t>Shah</w:t>
            </w:r>
          </w:p>
        </w:tc>
        <w:tc>
          <w:tcPr>
            <w:tcW w:w="5213" w:type="dxa"/>
            <w:tcMar/>
          </w:tcPr>
          <w:p w:rsidR="7926415C" w:rsidRDefault="7926415C" w14:noSpellErr="1" w14:paraId="2C5886E0" w14:textId="7BBC3E1E">
            <w:r w:rsidR="7926415C">
              <w:rPr/>
              <w:t>To create test case to elaborate functionality of app.</w:t>
            </w:r>
          </w:p>
        </w:tc>
      </w:tr>
      <w:tr w:rsidR="2DCCCA7C" w:rsidTr="2DCCCA7C" w14:paraId="1B52FDCC">
        <w:trPr>
          <w:trHeight w:val="540"/>
        </w:trPr>
        <w:tc>
          <w:tcPr>
            <w:tcW w:w="966" w:type="dxa"/>
            <w:tcMar/>
          </w:tcPr>
          <w:p w:rsidR="7926415C" w:rsidRDefault="7926415C" w14:noSpellErr="1" w14:paraId="4CCA7E77" w14:textId="51AF77B2">
            <w:r w:rsidR="7926415C">
              <w:rPr/>
              <w:t>8.</w:t>
            </w:r>
          </w:p>
        </w:tc>
        <w:tc>
          <w:tcPr>
            <w:tcW w:w="2451" w:type="dxa"/>
            <w:tcMar/>
          </w:tcPr>
          <w:p w:rsidR="65274BBF" w:rsidRDefault="65274BBF" w14:noSpellErr="1" w14:paraId="35F30E4C" w14:textId="1D95DDF8">
            <w:r w:rsidR="65274BBF">
              <w:rPr/>
              <w:t>Disha Baba</w:t>
            </w:r>
          </w:p>
        </w:tc>
        <w:tc>
          <w:tcPr>
            <w:tcW w:w="5213" w:type="dxa"/>
            <w:tcMar/>
          </w:tcPr>
          <w:p w:rsidR="7926415C" w:rsidRDefault="7926415C" w14:paraId="5F6DF124" w14:textId="476071EF">
            <w:r w:rsidR="7926415C">
              <w:rPr/>
              <w:t>To create test case execution document.</w:t>
            </w:r>
          </w:p>
        </w:tc>
      </w:tr>
      <w:tr w:rsidR="2DCCCA7C" w:rsidTr="2DCCCA7C" w14:paraId="7858867C">
        <w:trPr>
          <w:trHeight w:val="540"/>
        </w:trPr>
        <w:tc>
          <w:tcPr>
            <w:tcW w:w="966" w:type="dxa"/>
            <w:tcMar/>
          </w:tcPr>
          <w:p w:rsidR="7926415C" w:rsidRDefault="7926415C" w14:noSpellErr="1" w14:paraId="523DBFD9" w14:textId="75ED9EA8">
            <w:r w:rsidR="7926415C">
              <w:rPr/>
              <w:t>9.</w:t>
            </w:r>
          </w:p>
        </w:tc>
        <w:tc>
          <w:tcPr>
            <w:tcW w:w="2451" w:type="dxa"/>
            <w:tcMar/>
          </w:tcPr>
          <w:p w:rsidR="6277BCFA" w:rsidRDefault="6277BCFA" w14:paraId="21BECE4D" w14:textId="5809F073">
            <w:r w:rsidR="6277BCFA">
              <w:rPr/>
              <w:t xml:space="preserve">Pragati </w:t>
            </w:r>
            <w:r w:rsidR="6277BCFA">
              <w:rPr/>
              <w:t>Birajdar</w:t>
            </w:r>
          </w:p>
        </w:tc>
        <w:tc>
          <w:tcPr>
            <w:tcW w:w="5213" w:type="dxa"/>
            <w:tcMar/>
          </w:tcPr>
          <w:p w:rsidR="7926415C" w:rsidRDefault="7926415C" w14:noSpellErr="1" w14:paraId="601AB896" w14:textId="2CA45579">
            <w:r w:rsidR="7926415C">
              <w:rPr/>
              <w:t>To create test an execution log.</w:t>
            </w:r>
          </w:p>
        </w:tc>
      </w:tr>
      <w:tr w:rsidR="2DCCCA7C" w:rsidTr="2DCCCA7C" w14:paraId="0FBF41CF">
        <w:trPr>
          <w:trHeight w:val="555"/>
        </w:trPr>
        <w:tc>
          <w:tcPr>
            <w:tcW w:w="966" w:type="dxa"/>
            <w:tcMar/>
          </w:tcPr>
          <w:p w:rsidR="7926415C" w:rsidRDefault="7926415C" w14:noSpellErr="1" w14:paraId="64CE3468" w14:textId="0EE87BB3">
            <w:r w:rsidR="7926415C">
              <w:rPr/>
              <w:t>10.</w:t>
            </w:r>
          </w:p>
        </w:tc>
        <w:tc>
          <w:tcPr>
            <w:tcW w:w="2451" w:type="dxa"/>
            <w:tcMar/>
          </w:tcPr>
          <w:p w:rsidR="7926415C" w:rsidRDefault="7926415C" w14:paraId="4FD10F44" w14:textId="500DA091">
            <w:r w:rsidR="7926415C">
              <w:rPr/>
              <w:t>Aishwarya Khobare</w:t>
            </w:r>
          </w:p>
        </w:tc>
        <w:tc>
          <w:tcPr>
            <w:tcW w:w="5213" w:type="dxa"/>
            <w:tcMar/>
          </w:tcPr>
          <w:p w:rsidR="7926415C" w:rsidRDefault="7926415C" w14:noSpellErr="1" w14:paraId="7CE0679C" w14:textId="457A3F34">
            <w:r w:rsidR="7926415C">
              <w:rPr/>
              <w:t>To create a defect report.</w:t>
            </w:r>
          </w:p>
        </w:tc>
      </w:tr>
    </w:tbl>
    <w:p w:rsidR="4AFA5942" w:rsidP="2DCCCA7C" w:rsidRDefault="4AFA5942" w14:paraId="62E3310B" w14:textId="2D63A0D1">
      <w:pPr>
        <w:pStyle w:val="Normal"/>
        <w:rPr>
          <w:rFonts w:eastAsia="" w:eastAsiaTheme="minorEastAsia"/>
          <w:b w:val="1"/>
          <w:bCs w:val="1"/>
          <w:sz w:val="28"/>
          <w:szCs w:val="28"/>
        </w:rPr>
      </w:pPr>
    </w:p>
    <w:p w:rsidR="2D329FBE" w:rsidP="2DCCCA7C" w:rsidRDefault="3024B219" w14:paraId="7587EDD6" w14:textId="5B9AE20F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2DCCCA7C" w:rsidR="3024B219">
        <w:rPr>
          <w:rFonts w:eastAsia="" w:eastAsiaTheme="minorEastAsia"/>
          <w:b w:val="1"/>
          <w:bCs w:val="1"/>
          <w:sz w:val="28"/>
          <w:szCs w:val="28"/>
        </w:rPr>
        <w:t>SCHEDULE</w:t>
      </w:r>
    </w:p>
    <w:p w:rsidR="03E5A51C" w:rsidP="03E5A51C" w:rsidRDefault="03E5A51C" w14:paraId="1A10D57F" w14:textId="0DCF8016">
      <w:pPr>
        <w:pStyle w:val="ListParagraph"/>
        <w:numPr>
          <w:ilvl w:val="0"/>
          <w:numId w:val="2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Start date : 20 July 2022 </w:t>
      </w:r>
    </w:p>
    <w:p w:rsidR="03E5A51C" w:rsidP="03E5A51C" w:rsidRDefault="03E5A51C" w14:paraId="6F508126" w14:textId="46154532">
      <w:pPr>
        <w:pStyle w:val="ListParagraph"/>
        <w:numPr>
          <w:ilvl w:val="0"/>
          <w:numId w:val="2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Test plan: 20 July 2022 </w:t>
      </w:r>
    </w:p>
    <w:p w:rsidR="03E5A51C" w:rsidP="03E5A51C" w:rsidRDefault="03E5A51C" w14:paraId="082D3E00" w14:textId="037D23F4">
      <w:pPr>
        <w:pStyle w:val="ListParagraph"/>
        <w:numPr>
          <w:ilvl w:val="0"/>
          <w:numId w:val="2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Functional requirements document: 20 July 2022 </w:t>
      </w:r>
    </w:p>
    <w:p w:rsidR="03E5A51C" w:rsidP="03E5A51C" w:rsidRDefault="03E5A51C" w14:paraId="54A2870C" w14:textId="0F8C25D6">
      <w:pPr>
        <w:pStyle w:val="ListParagraph"/>
        <w:numPr>
          <w:ilvl w:val="0"/>
          <w:numId w:val="2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Test scenario input designing and test case writing: 20-21 July 2022 </w:t>
      </w:r>
    </w:p>
    <w:p w:rsidRPr="006D5D98" w:rsidR="03E5A51C" w:rsidP="006D5D98" w:rsidRDefault="03E5A51C" w14:paraId="25874BF5" w14:textId="52AB4712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Execution Date and Defect report creation:22 July 2022 </w:t>
      </w:r>
    </w:p>
    <w:p w:rsidR="03E5A51C" w:rsidP="03E5A51C" w:rsidRDefault="03E5A51C" w14:paraId="3DA33040" w14:textId="158BF4AA">
      <w:pPr>
        <w:pStyle w:val="ListParagraph"/>
        <w:numPr>
          <w:ilvl w:val="0"/>
          <w:numId w:val="2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3E5A5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Collaboration of all documents and final Submission of project: 22 july,2022 5:00 PM </w:t>
      </w:r>
    </w:p>
    <w:p w:rsidRPr="00442EBA" w:rsidR="00442EBA" w:rsidP="52DBAAFE" w:rsidRDefault="00442EBA" w14:paraId="357DC03C" w14:textId="1401F720">
      <w:pPr>
        <w:rPr>
          <w:sz w:val="28"/>
          <w:szCs w:val="28"/>
        </w:rPr>
      </w:pPr>
    </w:p>
    <w:sectPr w:rsidRPr="00442EBA" w:rsidR="00442E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878" w:rsidP="00C67B4B" w:rsidRDefault="00A06878" w14:paraId="52AAD0A5" w14:textId="77777777">
      <w:pPr>
        <w:spacing w:after="0" w:line="240" w:lineRule="auto"/>
      </w:pPr>
      <w:r>
        <w:separator/>
      </w:r>
    </w:p>
  </w:endnote>
  <w:endnote w:type="continuationSeparator" w:id="0">
    <w:p w:rsidR="00A06878" w:rsidP="00C67B4B" w:rsidRDefault="00A06878" w14:paraId="406D1486" w14:textId="77777777">
      <w:pPr>
        <w:spacing w:after="0" w:line="240" w:lineRule="auto"/>
      </w:pPr>
      <w:r>
        <w:continuationSeparator/>
      </w:r>
    </w:p>
  </w:endnote>
  <w:endnote w:type="continuationNotice" w:id="1">
    <w:p w:rsidR="00A06878" w:rsidRDefault="00A06878" w14:paraId="64DF127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878" w:rsidP="00C67B4B" w:rsidRDefault="00A06878" w14:paraId="7ED76101" w14:textId="77777777">
      <w:pPr>
        <w:spacing w:after="0" w:line="240" w:lineRule="auto"/>
      </w:pPr>
      <w:r>
        <w:separator/>
      </w:r>
    </w:p>
  </w:footnote>
  <w:footnote w:type="continuationSeparator" w:id="0">
    <w:p w:rsidR="00A06878" w:rsidP="00C67B4B" w:rsidRDefault="00A06878" w14:paraId="5812485B" w14:textId="77777777">
      <w:pPr>
        <w:spacing w:after="0" w:line="240" w:lineRule="auto"/>
      </w:pPr>
      <w:r>
        <w:continuationSeparator/>
      </w:r>
    </w:p>
  </w:footnote>
  <w:footnote w:type="continuationNotice" w:id="1">
    <w:p w:rsidR="00A06878" w:rsidRDefault="00A06878" w14:paraId="3F87FF6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5ae2d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05A93"/>
    <w:multiLevelType w:val="multilevel"/>
    <w:tmpl w:val="13CA7FA2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0A478641"/>
    <w:multiLevelType w:val="hybridMultilevel"/>
    <w:tmpl w:val="FFFFFFFF"/>
    <w:lvl w:ilvl="0" w:tplc="D6DC57E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5380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4C42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34D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7432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721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AA4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C8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8AF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C45AC"/>
    <w:multiLevelType w:val="multilevel"/>
    <w:tmpl w:val="5A6A22F0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0DC856F9"/>
    <w:multiLevelType w:val="multilevel"/>
    <w:tmpl w:val="CD8E3ED8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1438D542"/>
    <w:multiLevelType w:val="hybridMultilevel"/>
    <w:tmpl w:val="FFFFFFFF"/>
    <w:lvl w:ilvl="0" w:tplc="ADDC6A2A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1" w:tplc="59D809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74A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A9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B8A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F89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B2F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8AE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92C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561343"/>
    <w:multiLevelType w:val="hybridMultilevel"/>
    <w:tmpl w:val="5DB6721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5C3C37"/>
    <w:multiLevelType w:val="multilevel"/>
    <w:tmpl w:val="A9C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B6040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2C416495"/>
    <w:multiLevelType w:val="multilevel"/>
    <w:tmpl w:val="ECF052B8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9" w15:restartNumberingAfterBreak="0">
    <w:nsid w:val="308926B8"/>
    <w:multiLevelType w:val="hybridMultilevel"/>
    <w:tmpl w:val="259C238A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322E4892"/>
    <w:multiLevelType w:val="hybridMultilevel"/>
    <w:tmpl w:val="AFA6EB64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33086F0A"/>
    <w:multiLevelType w:val="hybridMultilevel"/>
    <w:tmpl w:val="45C4DFBA"/>
    <w:lvl w:ilvl="0" w:tplc="04090001">
      <w:start w:val="1"/>
      <w:numFmt w:val="bullet"/>
      <w:lvlText w:val=""/>
      <w:lvlJc w:val="left"/>
      <w:pPr>
        <w:ind w:left="17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hint="default" w:ascii="Wingdings" w:hAnsi="Wingdings"/>
      </w:rPr>
    </w:lvl>
  </w:abstractNum>
  <w:abstractNum w:abstractNumId="12" w15:restartNumberingAfterBreak="0">
    <w:nsid w:val="34596C9C"/>
    <w:multiLevelType w:val="multilevel"/>
    <w:tmpl w:val="D50824E0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3" w15:restartNumberingAfterBreak="0">
    <w:nsid w:val="47F24A33"/>
    <w:multiLevelType w:val="hybridMultilevel"/>
    <w:tmpl w:val="8CF405A8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FD6D38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602005C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DCF4F93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D984300A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646A9EF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4BEDCEC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D5F49FB8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0621652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4806FEEC"/>
    <w:multiLevelType w:val="hybridMultilevel"/>
    <w:tmpl w:val="FFFFFFFF"/>
    <w:lvl w:ilvl="0" w:tplc="20E42C7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FD6D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200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F4F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843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6A9E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BED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F49F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216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4DD079"/>
    <w:multiLevelType w:val="hybridMultilevel"/>
    <w:tmpl w:val="FFFFFFFF"/>
    <w:lvl w:ilvl="0" w:tplc="9662A63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ED68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4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40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70AA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4E9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94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86D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843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9968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7" w15:restartNumberingAfterBreak="0">
    <w:nsid w:val="59091F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8" w15:restartNumberingAfterBreak="0">
    <w:nsid w:val="5A0B29CB"/>
    <w:multiLevelType w:val="hybridMultilevel"/>
    <w:tmpl w:val="FD2C1C34"/>
    <w:lvl w:ilvl="0">
      <w:start w:val="1"/>
      <w:numFmt w:val="bullet"/>
      <w:lvlText w:val=""/>
      <w:lvlJc w:val="left"/>
      <w:pPr>
        <w:ind w:left="17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hint="default" w:ascii="Wingdings" w:hAnsi="Wingdings"/>
      </w:rPr>
    </w:lvl>
  </w:abstractNum>
  <w:abstractNum w:abstractNumId="19" w15:restartNumberingAfterBreak="0">
    <w:nsid w:val="5A9C555B"/>
    <w:multiLevelType w:val="hybridMultilevel"/>
    <w:tmpl w:val="FFFFFFFF"/>
    <w:lvl w:ilvl="0" w:tplc="1F32299C">
      <w:start w:val="1"/>
      <w:numFmt w:val="decimal"/>
      <w:lvlText w:val="%1."/>
      <w:lvlJc w:val="left"/>
      <w:pPr>
        <w:ind w:left="720" w:hanging="360"/>
      </w:pPr>
    </w:lvl>
    <w:lvl w:ilvl="1" w:tplc="BC48B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A6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1653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EE6F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30D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BAEB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0AE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9CF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1E473F"/>
    <w:multiLevelType w:val="hybridMultilevel"/>
    <w:tmpl w:val="FCC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F9027"/>
    <w:multiLevelType w:val="hybridMultilevel"/>
    <w:tmpl w:val="FFFFFFFF"/>
    <w:lvl w:ilvl="0" w:tplc="1C8816B2">
      <w:start w:val="8"/>
      <w:numFmt w:val="decimal"/>
      <w:lvlText w:val="%1."/>
      <w:lvlJc w:val="left"/>
      <w:pPr>
        <w:ind w:left="720" w:hanging="360"/>
      </w:pPr>
    </w:lvl>
    <w:lvl w:ilvl="1" w:tplc="FFB44700">
      <w:start w:val="1"/>
      <w:numFmt w:val="lowerLetter"/>
      <w:lvlText w:val="%2."/>
      <w:lvlJc w:val="left"/>
      <w:pPr>
        <w:ind w:left="1440" w:hanging="360"/>
      </w:pPr>
    </w:lvl>
    <w:lvl w:ilvl="2" w:tplc="34EC98C2">
      <w:start w:val="1"/>
      <w:numFmt w:val="lowerRoman"/>
      <w:lvlText w:val="%3."/>
      <w:lvlJc w:val="right"/>
      <w:pPr>
        <w:ind w:left="2160" w:hanging="180"/>
      </w:pPr>
    </w:lvl>
    <w:lvl w:ilvl="3" w:tplc="FAF4036E">
      <w:start w:val="1"/>
      <w:numFmt w:val="decimal"/>
      <w:lvlText w:val="%4."/>
      <w:lvlJc w:val="left"/>
      <w:pPr>
        <w:ind w:left="2880" w:hanging="360"/>
      </w:pPr>
    </w:lvl>
    <w:lvl w:ilvl="4" w:tplc="DA1ACD20">
      <w:start w:val="1"/>
      <w:numFmt w:val="lowerLetter"/>
      <w:lvlText w:val="%5."/>
      <w:lvlJc w:val="left"/>
      <w:pPr>
        <w:ind w:left="3600" w:hanging="360"/>
      </w:pPr>
    </w:lvl>
    <w:lvl w:ilvl="5" w:tplc="BBB6AD64">
      <w:start w:val="1"/>
      <w:numFmt w:val="lowerRoman"/>
      <w:lvlText w:val="%6."/>
      <w:lvlJc w:val="right"/>
      <w:pPr>
        <w:ind w:left="4320" w:hanging="180"/>
      </w:pPr>
    </w:lvl>
    <w:lvl w:ilvl="6" w:tplc="5B9CF2C6">
      <w:start w:val="1"/>
      <w:numFmt w:val="decimal"/>
      <w:lvlText w:val="%7."/>
      <w:lvlJc w:val="left"/>
      <w:pPr>
        <w:ind w:left="5040" w:hanging="360"/>
      </w:pPr>
    </w:lvl>
    <w:lvl w:ilvl="7" w:tplc="3E64F260">
      <w:start w:val="1"/>
      <w:numFmt w:val="lowerLetter"/>
      <w:lvlText w:val="%8."/>
      <w:lvlJc w:val="left"/>
      <w:pPr>
        <w:ind w:left="5760" w:hanging="360"/>
      </w:pPr>
    </w:lvl>
    <w:lvl w:ilvl="8" w:tplc="F1747F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C46A2"/>
    <w:multiLevelType w:val="hybridMultilevel"/>
    <w:tmpl w:val="D6562254"/>
    <w:lvl w:ilvl="0" w:tplc="04090003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hint="default" w:ascii="Wingdings" w:hAnsi="Wingdings"/>
      </w:rPr>
    </w:lvl>
  </w:abstractNum>
  <w:abstractNum w:abstractNumId="23" w15:restartNumberingAfterBreak="0">
    <w:nsid w:val="688333C7"/>
    <w:multiLevelType w:val="hybridMultilevel"/>
    <w:tmpl w:val="0D9C720C"/>
    <w:lvl w:ilvl="0" w:tplc="04090003">
      <w:start w:val="1"/>
      <w:numFmt w:val="bullet"/>
      <w:lvlText w:val="o"/>
      <w:lvlJc w:val="left"/>
      <w:pPr>
        <w:ind w:left="25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hint="default" w:ascii="Wingdings" w:hAnsi="Wingdings"/>
      </w:rPr>
    </w:lvl>
  </w:abstractNum>
  <w:abstractNum w:abstractNumId="24" w15:restartNumberingAfterBreak="0">
    <w:nsid w:val="6C99065E"/>
    <w:multiLevelType w:val="hybridMultilevel"/>
    <w:tmpl w:val="F1B41F08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74C876BB"/>
    <w:multiLevelType w:val="multilevel"/>
    <w:tmpl w:val="739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6031488"/>
    <w:multiLevelType w:val="hybridMultilevel"/>
    <w:tmpl w:val="D66C84F8"/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1B42109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7D8E32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81BEE5B6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772DEE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5C3A991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A9BE6A4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6D526A0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6AE4473C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7" w15:restartNumberingAfterBreak="0">
    <w:nsid w:val="7B5D481D"/>
    <w:multiLevelType w:val="hybridMultilevel"/>
    <w:tmpl w:val="FFFFFFFF"/>
    <w:lvl w:ilvl="0" w:tplc="EC7E34E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B421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D8E3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BEE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72D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3A99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E6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26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E44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AB6288"/>
    <w:multiLevelType w:val="hybridMultilevel"/>
    <w:tmpl w:val="9C0C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1" w16cid:durableId="432407489">
    <w:abstractNumId w:val="20"/>
  </w:num>
  <w:num w:numId="2" w16cid:durableId="676886345">
    <w:abstractNumId w:val="28"/>
  </w:num>
  <w:num w:numId="3" w16cid:durableId="1851526301">
    <w:abstractNumId w:val="7"/>
  </w:num>
  <w:num w:numId="4" w16cid:durableId="44454745">
    <w:abstractNumId w:val="16"/>
  </w:num>
  <w:num w:numId="5" w16cid:durableId="1085343495">
    <w:abstractNumId w:val="6"/>
  </w:num>
  <w:num w:numId="6" w16cid:durableId="1467820584">
    <w:abstractNumId w:val="25"/>
  </w:num>
  <w:num w:numId="7" w16cid:durableId="1801146175">
    <w:abstractNumId w:val="11"/>
  </w:num>
  <w:num w:numId="8" w16cid:durableId="1643461297">
    <w:abstractNumId w:val="1"/>
  </w:num>
  <w:num w:numId="9" w16cid:durableId="1409501386">
    <w:abstractNumId w:val="14"/>
  </w:num>
  <w:num w:numId="10" w16cid:durableId="532309137">
    <w:abstractNumId w:val="15"/>
  </w:num>
  <w:num w:numId="11" w16cid:durableId="1343901032">
    <w:abstractNumId w:val="12"/>
  </w:num>
  <w:num w:numId="12" w16cid:durableId="1148739954">
    <w:abstractNumId w:val="13"/>
  </w:num>
  <w:num w:numId="13" w16cid:durableId="187724404">
    <w:abstractNumId w:val="9"/>
  </w:num>
  <w:num w:numId="14" w16cid:durableId="395516549">
    <w:abstractNumId w:val="24"/>
  </w:num>
  <w:num w:numId="15" w16cid:durableId="165172423">
    <w:abstractNumId w:val="3"/>
  </w:num>
  <w:num w:numId="16" w16cid:durableId="685790894">
    <w:abstractNumId w:val="8"/>
  </w:num>
  <w:num w:numId="17" w16cid:durableId="600189094">
    <w:abstractNumId w:val="18"/>
  </w:num>
  <w:num w:numId="18" w16cid:durableId="345061399">
    <w:abstractNumId w:val="22"/>
  </w:num>
  <w:num w:numId="19" w16cid:durableId="285158117">
    <w:abstractNumId w:val="5"/>
  </w:num>
  <w:num w:numId="20" w16cid:durableId="1542783745">
    <w:abstractNumId w:val="10"/>
  </w:num>
  <w:num w:numId="21" w16cid:durableId="2054233488">
    <w:abstractNumId w:val="0"/>
  </w:num>
  <w:num w:numId="22" w16cid:durableId="1201431787">
    <w:abstractNumId w:val="2"/>
  </w:num>
  <w:num w:numId="23" w16cid:durableId="1252468423">
    <w:abstractNumId w:val="4"/>
  </w:num>
  <w:num w:numId="24" w16cid:durableId="1271662237">
    <w:abstractNumId w:val="21"/>
  </w:num>
  <w:num w:numId="25" w16cid:durableId="1524051445">
    <w:abstractNumId w:val="19"/>
  </w:num>
  <w:num w:numId="26" w16cid:durableId="1116213195">
    <w:abstractNumId w:val="17"/>
  </w:num>
  <w:num w:numId="27" w16cid:durableId="211967467">
    <w:abstractNumId w:val="27"/>
  </w:num>
  <w:num w:numId="28" w16cid:durableId="1375739784">
    <w:abstractNumId w:val="26"/>
  </w:num>
  <w:num w:numId="29" w16cid:durableId="17886947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4B"/>
    <w:rsid w:val="0000136F"/>
    <w:rsid w:val="00003FC8"/>
    <w:rsid w:val="00005FB0"/>
    <w:rsid w:val="000073D1"/>
    <w:rsid w:val="00007590"/>
    <w:rsid w:val="00007842"/>
    <w:rsid w:val="00011FF3"/>
    <w:rsid w:val="00012381"/>
    <w:rsid w:val="00015C05"/>
    <w:rsid w:val="0001707F"/>
    <w:rsid w:val="00026914"/>
    <w:rsid w:val="00027261"/>
    <w:rsid w:val="000305D8"/>
    <w:rsid w:val="00040AE6"/>
    <w:rsid w:val="000430D4"/>
    <w:rsid w:val="00046E2E"/>
    <w:rsid w:val="0005127A"/>
    <w:rsid w:val="000530E0"/>
    <w:rsid w:val="0005530A"/>
    <w:rsid w:val="00056352"/>
    <w:rsid w:val="00062BE9"/>
    <w:rsid w:val="00063798"/>
    <w:rsid w:val="00064C42"/>
    <w:rsid w:val="0006513A"/>
    <w:rsid w:val="00071362"/>
    <w:rsid w:val="00071C6B"/>
    <w:rsid w:val="00071D53"/>
    <w:rsid w:val="00072199"/>
    <w:rsid w:val="00074563"/>
    <w:rsid w:val="00085990"/>
    <w:rsid w:val="00086824"/>
    <w:rsid w:val="00087B5F"/>
    <w:rsid w:val="00094637"/>
    <w:rsid w:val="000950F0"/>
    <w:rsid w:val="000A070C"/>
    <w:rsid w:val="000A43F3"/>
    <w:rsid w:val="000A5DE5"/>
    <w:rsid w:val="000A6E76"/>
    <w:rsid w:val="000B0A83"/>
    <w:rsid w:val="000B5A62"/>
    <w:rsid w:val="000C3FFD"/>
    <w:rsid w:val="000C59F1"/>
    <w:rsid w:val="000C5B37"/>
    <w:rsid w:val="000C7149"/>
    <w:rsid w:val="000D5C3B"/>
    <w:rsid w:val="000E2449"/>
    <w:rsid w:val="000E3ACC"/>
    <w:rsid w:val="000F13E5"/>
    <w:rsid w:val="000F6B16"/>
    <w:rsid w:val="001007A6"/>
    <w:rsid w:val="00100BFD"/>
    <w:rsid w:val="001015AF"/>
    <w:rsid w:val="001037F4"/>
    <w:rsid w:val="00112A0A"/>
    <w:rsid w:val="001165EC"/>
    <w:rsid w:val="001211E7"/>
    <w:rsid w:val="001248AA"/>
    <w:rsid w:val="00133F8C"/>
    <w:rsid w:val="00134ED8"/>
    <w:rsid w:val="00135C56"/>
    <w:rsid w:val="00136896"/>
    <w:rsid w:val="00137567"/>
    <w:rsid w:val="00144B5F"/>
    <w:rsid w:val="00150148"/>
    <w:rsid w:val="0015283B"/>
    <w:rsid w:val="00153085"/>
    <w:rsid w:val="001557EE"/>
    <w:rsid w:val="00156E4F"/>
    <w:rsid w:val="001611B1"/>
    <w:rsid w:val="00162F6F"/>
    <w:rsid w:val="00165CB7"/>
    <w:rsid w:val="00170EFF"/>
    <w:rsid w:val="00172292"/>
    <w:rsid w:val="0017242F"/>
    <w:rsid w:val="00183A13"/>
    <w:rsid w:val="001843C3"/>
    <w:rsid w:val="00187732"/>
    <w:rsid w:val="001918AC"/>
    <w:rsid w:val="001923C7"/>
    <w:rsid w:val="00193ABB"/>
    <w:rsid w:val="001B008B"/>
    <w:rsid w:val="001B13F6"/>
    <w:rsid w:val="001B86E6"/>
    <w:rsid w:val="001C20B8"/>
    <w:rsid w:val="001C2734"/>
    <w:rsid w:val="001C63C2"/>
    <w:rsid w:val="001D023A"/>
    <w:rsid w:val="001D3F15"/>
    <w:rsid w:val="001D46BA"/>
    <w:rsid w:val="001D48B0"/>
    <w:rsid w:val="001D6781"/>
    <w:rsid w:val="001E143F"/>
    <w:rsid w:val="001E2F10"/>
    <w:rsid w:val="001E396F"/>
    <w:rsid w:val="001E570E"/>
    <w:rsid w:val="001F0835"/>
    <w:rsid w:val="001F1A11"/>
    <w:rsid w:val="001F1F66"/>
    <w:rsid w:val="001F3570"/>
    <w:rsid w:val="001F4A6F"/>
    <w:rsid w:val="00204F09"/>
    <w:rsid w:val="00204FED"/>
    <w:rsid w:val="00205FB4"/>
    <w:rsid w:val="0021106D"/>
    <w:rsid w:val="00213CEE"/>
    <w:rsid w:val="0022198E"/>
    <w:rsid w:val="00221B53"/>
    <w:rsid w:val="0022463C"/>
    <w:rsid w:val="00234773"/>
    <w:rsid w:val="002372C3"/>
    <w:rsid w:val="00240017"/>
    <w:rsid w:val="00240D74"/>
    <w:rsid w:val="00251FE2"/>
    <w:rsid w:val="002537B3"/>
    <w:rsid w:val="00254A28"/>
    <w:rsid w:val="00260094"/>
    <w:rsid w:val="00260289"/>
    <w:rsid w:val="002621DF"/>
    <w:rsid w:val="00267C04"/>
    <w:rsid w:val="00270885"/>
    <w:rsid w:val="00274240"/>
    <w:rsid w:val="00276552"/>
    <w:rsid w:val="0027723E"/>
    <w:rsid w:val="0027765F"/>
    <w:rsid w:val="00290D46"/>
    <w:rsid w:val="00292942"/>
    <w:rsid w:val="0029590E"/>
    <w:rsid w:val="00296F5B"/>
    <w:rsid w:val="002A6406"/>
    <w:rsid w:val="002B0F5E"/>
    <w:rsid w:val="002B390E"/>
    <w:rsid w:val="002B52D2"/>
    <w:rsid w:val="002B6426"/>
    <w:rsid w:val="002B650D"/>
    <w:rsid w:val="002B780C"/>
    <w:rsid w:val="002C31B6"/>
    <w:rsid w:val="002C5D9C"/>
    <w:rsid w:val="002C7B4A"/>
    <w:rsid w:val="002D2E1A"/>
    <w:rsid w:val="002D2EAE"/>
    <w:rsid w:val="002D7F02"/>
    <w:rsid w:val="002E3C03"/>
    <w:rsid w:val="002E5A6F"/>
    <w:rsid w:val="002E5D0B"/>
    <w:rsid w:val="002E641C"/>
    <w:rsid w:val="002F7A1A"/>
    <w:rsid w:val="003031A9"/>
    <w:rsid w:val="00323EDA"/>
    <w:rsid w:val="00324A30"/>
    <w:rsid w:val="00325FE1"/>
    <w:rsid w:val="00326F07"/>
    <w:rsid w:val="00330813"/>
    <w:rsid w:val="00330D50"/>
    <w:rsid w:val="003318CC"/>
    <w:rsid w:val="003442D0"/>
    <w:rsid w:val="003470C1"/>
    <w:rsid w:val="00352208"/>
    <w:rsid w:val="00353561"/>
    <w:rsid w:val="00354F69"/>
    <w:rsid w:val="00356674"/>
    <w:rsid w:val="003609EB"/>
    <w:rsid w:val="0036111F"/>
    <w:rsid w:val="00362003"/>
    <w:rsid w:val="00363F07"/>
    <w:rsid w:val="003731B2"/>
    <w:rsid w:val="003762E9"/>
    <w:rsid w:val="00380849"/>
    <w:rsid w:val="003810A6"/>
    <w:rsid w:val="003839C3"/>
    <w:rsid w:val="0039108B"/>
    <w:rsid w:val="003923E3"/>
    <w:rsid w:val="00394A5F"/>
    <w:rsid w:val="003974E4"/>
    <w:rsid w:val="003979AE"/>
    <w:rsid w:val="003979E9"/>
    <w:rsid w:val="003A1AEE"/>
    <w:rsid w:val="003A37EA"/>
    <w:rsid w:val="003A45EB"/>
    <w:rsid w:val="003A4A98"/>
    <w:rsid w:val="003A7C26"/>
    <w:rsid w:val="003B3A5E"/>
    <w:rsid w:val="003B5634"/>
    <w:rsid w:val="003C217A"/>
    <w:rsid w:val="003C712B"/>
    <w:rsid w:val="003D0B73"/>
    <w:rsid w:val="003D4465"/>
    <w:rsid w:val="003E1200"/>
    <w:rsid w:val="003E2E91"/>
    <w:rsid w:val="003E4563"/>
    <w:rsid w:val="003F082B"/>
    <w:rsid w:val="003F480C"/>
    <w:rsid w:val="003F6DC7"/>
    <w:rsid w:val="003F6F6D"/>
    <w:rsid w:val="004070E9"/>
    <w:rsid w:val="00417319"/>
    <w:rsid w:val="00420E1E"/>
    <w:rsid w:val="0042381F"/>
    <w:rsid w:val="004305BC"/>
    <w:rsid w:val="00442350"/>
    <w:rsid w:val="00442EBA"/>
    <w:rsid w:val="00444D42"/>
    <w:rsid w:val="00447DD8"/>
    <w:rsid w:val="004528FB"/>
    <w:rsid w:val="00454185"/>
    <w:rsid w:val="004620A0"/>
    <w:rsid w:val="00465A87"/>
    <w:rsid w:val="004670C4"/>
    <w:rsid w:val="00475A7F"/>
    <w:rsid w:val="004761D9"/>
    <w:rsid w:val="00476EC6"/>
    <w:rsid w:val="004770E1"/>
    <w:rsid w:val="00480197"/>
    <w:rsid w:val="00480DAA"/>
    <w:rsid w:val="00484AD6"/>
    <w:rsid w:val="00492312"/>
    <w:rsid w:val="0049426D"/>
    <w:rsid w:val="004961C2"/>
    <w:rsid w:val="004A1402"/>
    <w:rsid w:val="004A449C"/>
    <w:rsid w:val="004A54F0"/>
    <w:rsid w:val="004B2232"/>
    <w:rsid w:val="004B4C26"/>
    <w:rsid w:val="004B6A79"/>
    <w:rsid w:val="004C0AF7"/>
    <w:rsid w:val="004C1439"/>
    <w:rsid w:val="004C5858"/>
    <w:rsid w:val="004C5FC1"/>
    <w:rsid w:val="004D0077"/>
    <w:rsid w:val="004D1224"/>
    <w:rsid w:val="004D1883"/>
    <w:rsid w:val="004E00CF"/>
    <w:rsid w:val="004E01CA"/>
    <w:rsid w:val="004E7897"/>
    <w:rsid w:val="004F3083"/>
    <w:rsid w:val="004F7B72"/>
    <w:rsid w:val="00500D73"/>
    <w:rsid w:val="00504C6E"/>
    <w:rsid w:val="005059F8"/>
    <w:rsid w:val="00505A84"/>
    <w:rsid w:val="00532C67"/>
    <w:rsid w:val="005374F6"/>
    <w:rsid w:val="00545A48"/>
    <w:rsid w:val="0054703D"/>
    <w:rsid w:val="0055081C"/>
    <w:rsid w:val="00550AA8"/>
    <w:rsid w:val="00553055"/>
    <w:rsid w:val="0056088A"/>
    <w:rsid w:val="00561F17"/>
    <w:rsid w:val="0056291C"/>
    <w:rsid w:val="00563F4A"/>
    <w:rsid w:val="00572056"/>
    <w:rsid w:val="00572378"/>
    <w:rsid w:val="00573E40"/>
    <w:rsid w:val="00575F3E"/>
    <w:rsid w:val="00576CCB"/>
    <w:rsid w:val="005806E3"/>
    <w:rsid w:val="00580ABF"/>
    <w:rsid w:val="005837A0"/>
    <w:rsid w:val="00585A19"/>
    <w:rsid w:val="005860C4"/>
    <w:rsid w:val="0058628C"/>
    <w:rsid w:val="00590471"/>
    <w:rsid w:val="00591618"/>
    <w:rsid w:val="00594D32"/>
    <w:rsid w:val="00597C32"/>
    <w:rsid w:val="005A43BD"/>
    <w:rsid w:val="005B2556"/>
    <w:rsid w:val="005B29A2"/>
    <w:rsid w:val="005B4770"/>
    <w:rsid w:val="005C7DF7"/>
    <w:rsid w:val="005D371C"/>
    <w:rsid w:val="005E2C3D"/>
    <w:rsid w:val="005E56DF"/>
    <w:rsid w:val="005E75E5"/>
    <w:rsid w:val="005E7A5B"/>
    <w:rsid w:val="005F5D39"/>
    <w:rsid w:val="005F774D"/>
    <w:rsid w:val="00602A8C"/>
    <w:rsid w:val="00603EBF"/>
    <w:rsid w:val="0060424C"/>
    <w:rsid w:val="00607C21"/>
    <w:rsid w:val="00610C32"/>
    <w:rsid w:val="00611CED"/>
    <w:rsid w:val="00612993"/>
    <w:rsid w:val="00612B11"/>
    <w:rsid w:val="00612D00"/>
    <w:rsid w:val="00614CAE"/>
    <w:rsid w:val="006306DA"/>
    <w:rsid w:val="00630C09"/>
    <w:rsid w:val="00634AAF"/>
    <w:rsid w:val="006360EC"/>
    <w:rsid w:val="00642591"/>
    <w:rsid w:val="00644AFE"/>
    <w:rsid w:val="00662255"/>
    <w:rsid w:val="0066365D"/>
    <w:rsid w:val="00665001"/>
    <w:rsid w:val="0066641C"/>
    <w:rsid w:val="00666822"/>
    <w:rsid w:val="00671532"/>
    <w:rsid w:val="00672CF1"/>
    <w:rsid w:val="006823E1"/>
    <w:rsid w:val="00684275"/>
    <w:rsid w:val="006877F1"/>
    <w:rsid w:val="00687CFC"/>
    <w:rsid w:val="00691D0D"/>
    <w:rsid w:val="00692607"/>
    <w:rsid w:val="0069353C"/>
    <w:rsid w:val="0069608F"/>
    <w:rsid w:val="006A26EF"/>
    <w:rsid w:val="006B092B"/>
    <w:rsid w:val="006D483B"/>
    <w:rsid w:val="006D5D98"/>
    <w:rsid w:val="006E2611"/>
    <w:rsid w:val="006F1F9F"/>
    <w:rsid w:val="006F3FC5"/>
    <w:rsid w:val="006F67F7"/>
    <w:rsid w:val="006F7B70"/>
    <w:rsid w:val="00700A8C"/>
    <w:rsid w:val="007016DE"/>
    <w:rsid w:val="00703AB7"/>
    <w:rsid w:val="0070723C"/>
    <w:rsid w:val="007072C8"/>
    <w:rsid w:val="00711858"/>
    <w:rsid w:val="00713C88"/>
    <w:rsid w:val="0071430D"/>
    <w:rsid w:val="00717856"/>
    <w:rsid w:val="00722468"/>
    <w:rsid w:val="00722660"/>
    <w:rsid w:val="00722E95"/>
    <w:rsid w:val="007231E7"/>
    <w:rsid w:val="0072619E"/>
    <w:rsid w:val="007325C5"/>
    <w:rsid w:val="0074301A"/>
    <w:rsid w:val="00747414"/>
    <w:rsid w:val="00754680"/>
    <w:rsid w:val="007612EA"/>
    <w:rsid w:val="0076719F"/>
    <w:rsid w:val="007742EE"/>
    <w:rsid w:val="00775415"/>
    <w:rsid w:val="007756C7"/>
    <w:rsid w:val="00777116"/>
    <w:rsid w:val="00785316"/>
    <w:rsid w:val="0078601B"/>
    <w:rsid w:val="00791052"/>
    <w:rsid w:val="00792F3A"/>
    <w:rsid w:val="007943A5"/>
    <w:rsid w:val="00796353"/>
    <w:rsid w:val="007A03D4"/>
    <w:rsid w:val="007A4A9E"/>
    <w:rsid w:val="007A721B"/>
    <w:rsid w:val="007B5150"/>
    <w:rsid w:val="007B5435"/>
    <w:rsid w:val="007B5CA8"/>
    <w:rsid w:val="007C285D"/>
    <w:rsid w:val="007C5255"/>
    <w:rsid w:val="007D14BE"/>
    <w:rsid w:val="007E0C9C"/>
    <w:rsid w:val="007E33AC"/>
    <w:rsid w:val="007E43E7"/>
    <w:rsid w:val="007F2765"/>
    <w:rsid w:val="007F324B"/>
    <w:rsid w:val="007F5B47"/>
    <w:rsid w:val="007F61EF"/>
    <w:rsid w:val="0080363A"/>
    <w:rsid w:val="008050AF"/>
    <w:rsid w:val="00805B1C"/>
    <w:rsid w:val="00805BC8"/>
    <w:rsid w:val="00811B75"/>
    <w:rsid w:val="00813889"/>
    <w:rsid w:val="00813C92"/>
    <w:rsid w:val="00815AAD"/>
    <w:rsid w:val="00822F33"/>
    <w:rsid w:val="00830BBC"/>
    <w:rsid w:val="00836A5A"/>
    <w:rsid w:val="0084082B"/>
    <w:rsid w:val="008411B8"/>
    <w:rsid w:val="00844524"/>
    <w:rsid w:val="00844DCA"/>
    <w:rsid w:val="00847F06"/>
    <w:rsid w:val="008508BE"/>
    <w:rsid w:val="008529EA"/>
    <w:rsid w:val="0086694D"/>
    <w:rsid w:val="00870E71"/>
    <w:rsid w:val="00876635"/>
    <w:rsid w:val="0087692D"/>
    <w:rsid w:val="00882F06"/>
    <w:rsid w:val="0088719E"/>
    <w:rsid w:val="008879DD"/>
    <w:rsid w:val="00887C37"/>
    <w:rsid w:val="00890BC9"/>
    <w:rsid w:val="0089308C"/>
    <w:rsid w:val="00893CEF"/>
    <w:rsid w:val="0089619B"/>
    <w:rsid w:val="0089721A"/>
    <w:rsid w:val="008972A4"/>
    <w:rsid w:val="008A44A8"/>
    <w:rsid w:val="008A6FD5"/>
    <w:rsid w:val="008B6E49"/>
    <w:rsid w:val="008C1396"/>
    <w:rsid w:val="008C2862"/>
    <w:rsid w:val="008C5FB0"/>
    <w:rsid w:val="008C7258"/>
    <w:rsid w:val="008D2B89"/>
    <w:rsid w:val="008D785B"/>
    <w:rsid w:val="008E0571"/>
    <w:rsid w:val="008E1C1E"/>
    <w:rsid w:val="008E30C8"/>
    <w:rsid w:val="008E470E"/>
    <w:rsid w:val="008E4AC7"/>
    <w:rsid w:val="008E7C2C"/>
    <w:rsid w:val="008F21DB"/>
    <w:rsid w:val="009018F0"/>
    <w:rsid w:val="0090275B"/>
    <w:rsid w:val="00907C70"/>
    <w:rsid w:val="00911F3B"/>
    <w:rsid w:val="00917FA7"/>
    <w:rsid w:val="00921B0C"/>
    <w:rsid w:val="00921DC6"/>
    <w:rsid w:val="009244AD"/>
    <w:rsid w:val="0092722E"/>
    <w:rsid w:val="00930099"/>
    <w:rsid w:val="00931F31"/>
    <w:rsid w:val="0093343D"/>
    <w:rsid w:val="00935162"/>
    <w:rsid w:val="00936A7D"/>
    <w:rsid w:val="0095083D"/>
    <w:rsid w:val="009543B4"/>
    <w:rsid w:val="009546E1"/>
    <w:rsid w:val="00957D00"/>
    <w:rsid w:val="00965C23"/>
    <w:rsid w:val="0097592F"/>
    <w:rsid w:val="0097774D"/>
    <w:rsid w:val="0097776C"/>
    <w:rsid w:val="00981436"/>
    <w:rsid w:val="00981DD3"/>
    <w:rsid w:val="00982622"/>
    <w:rsid w:val="00985422"/>
    <w:rsid w:val="009929E6"/>
    <w:rsid w:val="00993DD3"/>
    <w:rsid w:val="009A27E0"/>
    <w:rsid w:val="009A4033"/>
    <w:rsid w:val="009A720F"/>
    <w:rsid w:val="009A7C00"/>
    <w:rsid w:val="009B1198"/>
    <w:rsid w:val="009B5674"/>
    <w:rsid w:val="009B68E9"/>
    <w:rsid w:val="009C110E"/>
    <w:rsid w:val="009C6D06"/>
    <w:rsid w:val="009D441D"/>
    <w:rsid w:val="009E1049"/>
    <w:rsid w:val="009E52D4"/>
    <w:rsid w:val="009E596D"/>
    <w:rsid w:val="009E6C36"/>
    <w:rsid w:val="009F4149"/>
    <w:rsid w:val="009F6309"/>
    <w:rsid w:val="00A02DE7"/>
    <w:rsid w:val="00A04FD3"/>
    <w:rsid w:val="00A06878"/>
    <w:rsid w:val="00A12521"/>
    <w:rsid w:val="00A14C87"/>
    <w:rsid w:val="00A14D4B"/>
    <w:rsid w:val="00A243E5"/>
    <w:rsid w:val="00A27AAB"/>
    <w:rsid w:val="00A27C7A"/>
    <w:rsid w:val="00A30887"/>
    <w:rsid w:val="00A406C7"/>
    <w:rsid w:val="00A438D3"/>
    <w:rsid w:val="00A4658F"/>
    <w:rsid w:val="00A51878"/>
    <w:rsid w:val="00A52F10"/>
    <w:rsid w:val="00A6287A"/>
    <w:rsid w:val="00A646BF"/>
    <w:rsid w:val="00A66DA2"/>
    <w:rsid w:val="00A67AA8"/>
    <w:rsid w:val="00A72407"/>
    <w:rsid w:val="00A7304F"/>
    <w:rsid w:val="00A74A63"/>
    <w:rsid w:val="00A762B5"/>
    <w:rsid w:val="00A80CB5"/>
    <w:rsid w:val="00A8215F"/>
    <w:rsid w:val="00A84B42"/>
    <w:rsid w:val="00A85850"/>
    <w:rsid w:val="00A9069C"/>
    <w:rsid w:val="00A94532"/>
    <w:rsid w:val="00A973BA"/>
    <w:rsid w:val="00A9B8D4"/>
    <w:rsid w:val="00AA3FDB"/>
    <w:rsid w:val="00AA5967"/>
    <w:rsid w:val="00AB4E29"/>
    <w:rsid w:val="00AB59CF"/>
    <w:rsid w:val="00AB6A3F"/>
    <w:rsid w:val="00AB7533"/>
    <w:rsid w:val="00AC17E8"/>
    <w:rsid w:val="00AC1836"/>
    <w:rsid w:val="00AD346A"/>
    <w:rsid w:val="00AD379C"/>
    <w:rsid w:val="00AD4B98"/>
    <w:rsid w:val="00AD6195"/>
    <w:rsid w:val="00AE1712"/>
    <w:rsid w:val="00AE406A"/>
    <w:rsid w:val="00AE454E"/>
    <w:rsid w:val="00AE7D9D"/>
    <w:rsid w:val="00AF5EEB"/>
    <w:rsid w:val="00AF7A72"/>
    <w:rsid w:val="00B00EFE"/>
    <w:rsid w:val="00B01277"/>
    <w:rsid w:val="00B14868"/>
    <w:rsid w:val="00B148C0"/>
    <w:rsid w:val="00B16ABF"/>
    <w:rsid w:val="00B22073"/>
    <w:rsid w:val="00B23D83"/>
    <w:rsid w:val="00B30508"/>
    <w:rsid w:val="00B31F05"/>
    <w:rsid w:val="00B32637"/>
    <w:rsid w:val="00B32CF0"/>
    <w:rsid w:val="00B579C1"/>
    <w:rsid w:val="00B60E57"/>
    <w:rsid w:val="00B61E8C"/>
    <w:rsid w:val="00B650F9"/>
    <w:rsid w:val="00B65C79"/>
    <w:rsid w:val="00B71AB5"/>
    <w:rsid w:val="00B7296A"/>
    <w:rsid w:val="00B732D7"/>
    <w:rsid w:val="00B80135"/>
    <w:rsid w:val="00B83352"/>
    <w:rsid w:val="00B8641F"/>
    <w:rsid w:val="00B87243"/>
    <w:rsid w:val="00B87AB6"/>
    <w:rsid w:val="00B90778"/>
    <w:rsid w:val="00B90C03"/>
    <w:rsid w:val="00B913EA"/>
    <w:rsid w:val="00B94536"/>
    <w:rsid w:val="00B94AA8"/>
    <w:rsid w:val="00B95708"/>
    <w:rsid w:val="00B96E40"/>
    <w:rsid w:val="00BA0D22"/>
    <w:rsid w:val="00BA3A04"/>
    <w:rsid w:val="00BA5AC3"/>
    <w:rsid w:val="00BB2B54"/>
    <w:rsid w:val="00BB4A8E"/>
    <w:rsid w:val="00BB4F0B"/>
    <w:rsid w:val="00BC7844"/>
    <w:rsid w:val="00BD194D"/>
    <w:rsid w:val="00BD2E99"/>
    <w:rsid w:val="00BD3C0E"/>
    <w:rsid w:val="00BD66B4"/>
    <w:rsid w:val="00BD7B7F"/>
    <w:rsid w:val="00BE5431"/>
    <w:rsid w:val="00BE55D0"/>
    <w:rsid w:val="00BE6E4C"/>
    <w:rsid w:val="00BE716F"/>
    <w:rsid w:val="00BF021E"/>
    <w:rsid w:val="00BF145F"/>
    <w:rsid w:val="00BF51F7"/>
    <w:rsid w:val="00C01FC3"/>
    <w:rsid w:val="00C045D2"/>
    <w:rsid w:val="00C20409"/>
    <w:rsid w:val="00C30FAF"/>
    <w:rsid w:val="00C329E6"/>
    <w:rsid w:val="00C34F79"/>
    <w:rsid w:val="00C36895"/>
    <w:rsid w:val="00C41FAD"/>
    <w:rsid w:val="00C42F88"/>
    <w:rsid w:val="00C50F98"/>
    <w:rsid w:val="00C53341"/>
    <w:rsid w:val="00C539FB"/>
    <w:rsid w:val="00C6131E"/>
    <w:rsid w:val="00C65654"/>
    <w:rsid w:val="00C67B4B"/>
    <w:rsid w:val="00C73FFA"/>
    <w:rsid w:val="00C77C0B"/>
    <w:rsid w:val="00C80F5D"/>
    <w:rsid w:val="00C8252D"/>
    <w:rsid w:val="00C83ACC"/>
    <w:rsid w:val="00C84676"/>
    <w:rsid w:val="00C8620F"/>
    <w:rsid w:val="00C91A68"/>
    <w:rsid w:val="00C92AAA"/>
    <w:rsid w:val="00CA216C"/>
    <w:rsid w:val="00CA3F0F"/>
    <w:rsid w:val="00CA4C87"/>
    <w:rsid w:val="00CB0677"/>
    <w:rsid w:val="00CB4FA2"/>
    <w:rsid w:val="00CC1D05"/>
    <w:rsid w:val="00CD5A48"/>
    <w:rsid w:val="00CE4C12"/>
    <w:rsid w:val="00CE4E24"/>
    <w:rsid w:val="00CE536B"/>
    <w:rsid w:val="00CF20CA"/>
    <w:rsid w:val="00CF3735"/>
    <w:rsid w:val="00CF578A"/>
    <w:rsid w:val="00D004CD"/>
    <w:rsid w:val="00D05C3C"/>
    <w:rsid w:val="00D1083A"/>
    <w:rsid w:val="00D218C4"/>
    <w:rsid w:val="00D30B73"/>
    <w:rsid w:val="00D31E40"/>
    <w:rsid w:val="00D3474C"/>
    <w:rsid w:val="00D40435"/>
    <w:rsid w:val="00D415B5"/>
    <w:rsid w:val="00D43C38"/>
    <w:rsid w:val="00D466DF"/>
    <w:rsid w:val="00D522D8"/>
    <w:rsid w:val="00D53B17"/>
    <w:rsid w:val="00D54EAC"/>
    <w:rsid w:val="00D5560E"/>
    <w:rsid w:val="00D56451"/>
    <w:rsid w:val="00D57461"/>
    <w:rsid w:val="00D629E9"/>
    <w:rsid w:val="00D63E7A"/>
    <w:rsid w:val="00D64026"/>
    <w:rsid w:val="00D6672A"/>
    <w:rsid w:val="00D67417"/>
    <w:rsid w:val="00D710B9"/>
    <w:rsid w:val="00D75AA0"/>
    <w:rsid w:val="00D822EB"/>
    <w:rsid w:val="00D82659"/>
    <w:rsid w:val="00D83B56"/>
    <w:rsid w:val="00D8718E"/>
    <w:rsid w:val="00D91D1B"/>
    <w:rsid w:val="00DA5091"/>
    <w:rsid w:val="00DB3E43"/>
    <w:rsid w:val="00DB4EE7"/>
    <w:rsid w:val="00DC1148"/>
    <w:rsid w:val="00DC1C40"/>
    <w:rsid w:val="00DC1F77"/>
    <w:rsid w:val="00DC3589"/>
    <w:rsid w:val="00DC3725"/>
    <w:rsid w:val="00DC6AF5"/>
    <w:rsid w:val="00DD02C1"/>
    <w:rsid w:val="00DD0F75"/>
    <w:rsid w:val="00DD12F2"/>
    <w:rsid w:val="00DD6745"/>
    <w:rsid w:val="00DE25E3"/>
    <w:rsid w:val="00DF0C47"/>
    <w:rsid w:val="00DF2863"/>
    <w:rsid w:val="00DF5937"/>
    <w:rsid w:val="00DF6E1F"/>
    <w:rsid w:val="00E01848"/>
    <w:rsid w:val="00E03BEB"/>
    <w:rsid w:val="00E0668A"/>
    <w:rsid w:val="00E16050"/>
    <w:rsid w:val="00E17211"/>
    <w:rsid w:val="00E20C5F"/>
    <w:rsid w:val="00E2230C"/>
    <w:rsid w:val="00E25076"/>
    <w:rsid w:val="00E25E0E"/>
    <w:rsid w:val="00E31F50"/>
    <w:rsid w:val="00E36D07"/>
    <w:rsid w:val="00E41AF1"/>
    <w:rsid w:val="00E42D57"/>
    <w:rsid w:val="00E448C8"/>
    <w:rsid w:val="00E450D5"/>
    <w:rsid w:val="00E46EC4"/>
    <w:rsid w:val="00E470C7"/>
    <w:rsid w:val="00E47825"/>
    <w:rsid w:val="00E575DB"/>
    <w:rsid w:val="00E6099B"/>
    <w:rsid w:val="00E64590"/>
    <w:rsid w:val="00E673D4"/>
    <w:rsid w:val="00E67D3E"/>
    <w:rsid w:val="00E722DB"/>
    <w:rsid w:val="00E74570"/>
    <w:rsid w:val="00E771F4"/>
    <w:rsid w:val="00E81CCE"/>
    <w:rsid w:val="00E8522C"/>
    <w:rsid w:val="00E87453"/>
    <w:rsid w:val="00E96295"/>
    <w:rsid w:val="00EA15C3"/>
    <w:rsid w:val="00EA1C20"/>
    <w:rsid w:val="00EA5DAD"/>
    <w:rsid w:val="00EA741C"/>
    <w:rsid w:val="00EB1297"/>
    <w:rsid w:val="00EB5891"/>
    <w:rsid w:val="00EB594C"/>
    <w:rsid w:val="00EC07DD"/>
    <w:rsid w:val="00EC3369"/>
    <w:rsid w:val="00EC5374"/>
    <w:rsid w:val="00EC6650"/>
    <w:rsid w:val="00EC69DD"/>
    <w:rsid w:val="00ED35C5"/>
    <w:rsid w:val="00ED4611"/>
    <w:rsid w:val="00EE2089"/>
    <w:rsid w:val="00EE247F"/>
    <w:rsid w:val="00EE2DB4"/>
    <w:rsid w:val="00EF1D53"/>
    <w:rsid w:val="00EF3C5C"/>
    <w:rsid w:val="00EF4E0A"/>
    <w:rsid w:val="00EF5BB9"/>
    <w:rsid w:val="00EF5FC1"/>
    <w:rsid w:val="00F01814"/>
    <w:rsid w:val="00F02C22"/>
    <w:rsid w:val="00F0406D"/>
    <w:rsid w:val="00F06647"/>
    <w:rsid w:val="00F06768"/>
    <w:rsid w:val="00F10078"/>
    <w:rsid w:val="00F1085A"/>
    <w:rsid w:val="00F11A46"/>
    <w:rsid w:val="00F12006"/>
    <w:rsid w:val="00F2086E"/>
    <w:rsid w:val="00F21086"/>
    <w:rsid w:val="00F230B2"/>
    <w:rsid w:val="00F24680"/>
    <w:rsid w:val="00F24FA3"/>
    <w:rsid w:val="00F272FB"/>
    <w:rsid w:val="00F27839"/>
    <w:rsid w:val="00F31553"/>
    <w:rsid w:val="00F4164A"/>
    <w:rsid w:val="00F42C77"/>
    <w:rsid w:val="00F43F47"/>
    <w:rsid w:val="00F44FBC"/>
    <w:rsid w:val="00F51B7B"/>
    <w:rsid w:val="00F520A9"/>
    <w:rsid w:val="00F521D4"/>
    <w:rsid w:val="00F57849"/>
    <w:rsid w:val="00F613D6"/>
    <w:rsid w:val="00F63B39"/>
    <w:rsid w:val="00F72394"/>
    <w:rsid w:val="00F762A2"/>
    <w:rsid w:val="00F81E70"/>
    <w:rsid w:val="00F8679F"/>
    <w:rsid w:val="00F8761C"/>
    <w:rsid w:val="00F8B22D"/>
    <w:rsid w:val="00F94879"/>
    <w:rsid w:val="00F979F2"/>
    <w:rsid w:val="00FA2F40"/>
    <w:rsid w:val="00FA63A4"/>
    <w:rsid w:val="00FA6BE0"/>
    <w:rsid w:val="00FB6887"/>
    <w:rsid w:val="00FC0597"/>
    <w:rsid w:val="00FC3972"/>
    <w:rsid w:val="00FC772F"/>
    <w:rsid w:val="00FD09A1"/>
    <w:rsid w:val="00FD5512"/>
    <w:rsid w:val="00FD7ED0"/>
    <w:rsid w:val="00FE07F0"/>
    <w:rsid w:val="00FE1039"/>
    <w:rsid w:val="00FE22B0"/>
    <w:rsid w:val="00FE2C30"/>
    <w:rsid w:val="00FE4DA7"/>
    <w:rsid w:val="00FE5519"/>
    <w:rsid w:val="00FF1AAA"/>
    <w:rsid w:val="00FF35E6"/>
    <w:rsid w:val="00FF387B"/>
    <w:rsid w:val="00FF4299"/>
    <w:rsid w:val="00FF502F"/>
    <w:rsid w:val="00FF7CCE"/>
    <w:rsid w:val="012A7082"/>
    <w:rsid w:val="0136EA86"/>
    <w:rsid w:val="01641AD9"/>
    <w:rsid w:val="0172DC25"/>
    <w:rsid w:val="017ABE18"/>
    <w:rsid w:val="0195C40F"/>
    <w:rsid w:val="01FC1C60"/>
    <w:rsid w:val="0210EDA4"/>
    <w:rsid w:val="0221051E"/>
    <w:rsid w:val="02228E1D"/>
    <w:rsid w:val="024D2935"/>
    <w:rsid w:val="02E75A55"/>
    <w:rsid w:val="033DBEEC"/>
    <w:rsid w:val="0378D017"/>
    <w:rsid w:val="03E15996"/>
    <w:rsid w:val="03E5A51C"/>
    <w:rsid w:val="03EAC488"/>
    <w:rsid w:val="053F3B90"/>
    <w:rsid w:val="061C06BA"/>
    <w:rsid w:val="06F69BCB"/>
    <w:rsid w:val="0731B27B"/>
    <w:rsid w:val="076E4CA5"/>
    <w:rsid w:val="0793DAF6"/>
    <w:rsid w:val="07F1AEBE"/>
    <w:rsid w:val="08494758"/>
    <w:rsid w:val="08C6C541"/>
    <w:rsid w:val="08DB91FB"/>
    <w:rsid w:val="091CBEB1"/>
    <w:rsid w:val="093886E1"/>
    <w:rsid w:val="0975210B"/>
    <w:rsid w:val="0984D2E3"/>
    <w:rsid w:val="099E1EEE"/>
    <w:rsid w:val="09AED683"/>
    <w:rsid w:val="09E089B7"/>
    <w:rsid w:val="0A3C23E5"/>
    <w:rsid w:val="0A605F00"/>
    <w:rsid w:val="0A730630"/>
    <w:rsid w:val="0A961EE9"/>
    <w:rsid w:val="0AA66B36"/>
    <w:rsid w:val="0AB6C397"/>
    <w:rsid w:val="0ABF1AD7"/>
    <w:rsid w:val="0B2C4A36"/>
    <w:rsid w:val="0B8E9CA1"/>
    <w:rsid w:val="0BB0ADA8"/>
    <w:rsid w:val="0BC2850A"/>
    <w:rsid w:val="0BE5A24D"/>
    <w:rsid w:val="0C673366"/>
    <w:rsid w:val="0CBED185"/>
    <w:rsid w:val="0CC00C89"/>
    <w:rsid w:val="0CD29C12"/>
    <w:rsid w:val="0CD3D59A"/>
    <w:rsid w:val="0CE93F51"/>
    <w:rsid w:val="0DDFFF03"/>
    <w:rsid w:val="0DECA984"/>
    <w:rsid w:val="0E410A4A"/>
    <w:rsid w:val="0E7F42A3"/>
    <w:rsid w:val="0EAC72F6"/>
    <w:rsid w:val="0EF013B7"/>
    <w:rsid w:val="0F069D84"/>
    <w:rsid w:val="0F1776FB"/>
    <w:rsid w:val="0FB098E6"/>
    <w:rsid w:val="0FF922C0"/>
    <w:rsid w:val="101F3C5F"/>
    <w:rsid w:val="102FB272"/>
    <w:rsid w:val="10B1BE5D"/>
    <w:rsid w:val="10C5B636"/>
    <w:rsid w:val="10C984F9"/>
    <w:rsid w:val="10F5A910"/>
    <w:rsid w:val="11061F23"/>
    <w:rsid w:val="11331CA5"/>
    <w:rsid w:val="115AC7EA"/>
    <w:rsid w:val="118A87F3"/>
    <w:rsid w:val="11F650BC"/>
    <w:rsid w:val="128793AD"/>
    <w:rsid w:val="128D65B0"/>
    <w:rsid w:val="12A35BDD"/>
    <w:rsid w:val="12B892C3"/>
    <w:rsid w:val="12C4B295"/>
    <w:rsid w:val="13083359"/>
    <w:rsid w:val="13A6C610"/>
    <w:rsid w:val="13AA0D70"/>
    <w:rsid w:val="13BBFCF6"/>
    <w:rsid w:val="13F2DF41"/>
    <w:rsid w:val="1429ABD0"/>
    <w:rsid w:val="148F417E"/>
    <w:rsid w:val="14A7081A"/>
    <w:rsid w:val="14BB6595"/>
    <w:rsid w:val="150E42E1"/>
    <w:rsid w:val="154F0AF0"/>
    <w:rsid w:val="157C8ED7"/>
    <w:rsid w:val="15FF05E4"/>
    <w:rsid w:val="160F1D5E"/>
    <w:rsid w:val="167989EB"/>
    <w:rsid w:val="167D430C"/>
    <w:rsid w:val="1680DEFE"/>
    <w:rsid w:val="16973941"/>
    <w:rsid w:val="17151747"/>
    <w:rsid w:val="17574BAF"/>
    <w:rsid w:val="176CD71F"/>
    <w:rsid w:val="1773A530"/>
    <w:rsid w:val="17807A6E"/>
    <w:rsid w:val="17FF1BB4"/>
    <w:rsid w:val="1805DA4A"/>
    <w:rsid w:val="184412A3"/>
    <w:rsid w:val="185AB5E2"/>
    <w:rsid w:val="19A177DA"/>
    <w:rsid w:val="1A12E156"/>
    <w:rsid w:val="1A173268"/>
    <w:rsid w:val="1B1FCABB"/>
    <w:rsid w:val="1B492C4B"/>
    <w:rsid w:val="1BB0DADB"/>
    <w:rsid w:val="1BF49842"/>
    <w:rsid w:val="1BF6049B"/>
    <w:rsid w:val="1C642A49"/>
    <w:rsid w:val="1C7D62C3"/>
    <w:rsid w:val="1CCB04F3"/>
    <w:rsid w:val="1CF2DD84"/>
    <w:rsid w:val="1D08FE48"/>
    <w:rsid w:val="1D780A8F"/>
    <w:rsid w:val="1DA85D53"/>
    <w:rsid w:val="1DCE6F26"/>
    <w:rsid w:val="1DFA167A"/>
    <w:rsid w:val="1DFB6CA8"/>
    <w:rsid w:val="1E7B74C2"/>
    <w:rsid w:val="1E8E1BF2"/>
    <w:rsid w:val="1EBB1974"/>
    <w:rsid w:val="1EC8C6F4"/>
    <w:rsid w:val="1FEA14D0"/>
    <w:rsid w:val="1FEB8129"/>
    <w:rsid w:val="2000EAE0"/>
    <w:rsid w:val="2041E03B"/>
    <w:rsid w:val="2067F2D6"/>
    <w:rsid w:val="209FDCD3"/>
    <w:rsid w:val="20A88814"/>
    <w:rsid w:val="20C08181"/>
    <w:rsid w:val="21926B51"/>
    <w:rsid w:val="21985A8B"/>
    <w:rsid w:val="21AA9C19"/>
    <w:rsid w:val="21CC42F4"/>
    <w:rsid w:val="21FB06DE"/>
    <w:rsid w:val="221BB71F"/>
    <w:rsid w:val="221DE6B8"/>
    <w:rsid w:val="226D5AE3"/>
    <w:rsid w:val="228108CA"/>
    <w:rsid w:val="2295A2B3"/>
    <w:rsid w:val="229A5865"/>
    <w:rsid w:val="22A2AFA5"/>
    <w:rsid w:val="22C88F6F"/>
    <w:rsid w:val="22F2FD3B"/>
    <w:rsid w:val="2333F296"/>
    <w:rsid w:val="2340656E"/>
    <w:rsid w:val="23475E01"/>
    <w:rsid w:val="239DC298"/>
    <w:rsid w:val="23A619D8"/>
    <w:rsid w:val="23B6C2BC"/>
    <w:rsid w:val="246FB0F2"/>
    <w:rsid w:val="247C8689"/>
    <w:rsid w:val="2489008D"/>
    <w:rsid w:val="24910520"/>
    <w:rsid w:val="24B630E0"/>
    <w:rsid w:val="24CCD41F"/>
    <w:rsid w:val="25383138"/>
    <w:rsid w:val="2561515E"/>
    <w:rsid w:val="2581DC92"/>
    <w:rsid w:val="259F3F3C"/>
    <w:rsid w:val="2662D771"/>
    <w:rsid w:val="268CDF9B"/>
    <w:rsid w:val="27361BF9"/>
    <w:rsid w:val="274135C0"/>
    <w:rsid w:val="2791B627"/>
    <w:rsid w:val="27AC3F4A"/>
    <w:rsid w:val="28542311"/>
    <w:rsid w:val="2866B67F"/>
    <w:rsid w:val="28918468"/>
    <w:rsid w:val="28A4BD02"/>
    <w:rsid w:val="28A94B04"/>
    <w:rsid w:val="29805E4F"/>
    <w:rsid w:val="29AC8266"/>
    <w:rsid w:val="29B313B0"/>
    <w:rsid w:val="2A1A1BA6"/>
    <w:rsid w:val="2A1DA8CE"/>
    <w:rsid w:val="2A299AAD"/>
    <w:rsid w:val="2A48B1D2"/>
    <w:rsid w:val="2AAD2A12"/>
    <w:rsid w:val="2B40BE5A"/>
    <w:rsid w:val="2B43C4C5"/>
    <w:rsid w:val="2B52503C"/>
    <w:rsid w:val="2B5F6ACA"/>
    <w:rsid w:val="2B79F61F"/>
    <w:rsid w:val="2C08C3CE"/>
    <w:rsid w:val="2C6ED4B8"/>
    <w:rsid w:val="2C8A9CE8"/>
    <w:rsid w:val="2C9A3990"/>
    <w:rsid w:val="2CD6E8EA"/>
    <w:rsid w:val="2D1C457B"/>
    <w:rsid w:val="2D241F15"/>
    <w:rsid w:val="2D2FF564"/>
    <w:rsid w:val="2D329FBE"/>
    <w:rsid w:val="2DCCCA7C"/>
    <w:rsid w:val="2DE03962"/>
    <w:rsid w:val="2E0F9834"/>
    <w:rsid w:val="2E1130DE"/>
    <w:rsid w:val="2E6473CC"/>
    <w:rsid w:val="2F0D1B73"/>
    <w:rsid w:val="2F149B11"/>
    <w:rsid w:val="2F4E76EF"/>
    <w:rsid w:val="2F4FB1C1"/>
    <w:rsid w:val="2F60908F"/>
    <w:rsid w:val="2FEA695F"/>
    <w:rsid w:val="300CF14A"/>
    <w:rsid w:val="301DF47E"/>
    <w:rsid w:val="3024B219"/>
    <w:rsid w:val="3025EBA1"/>
    <w:rsid w:val="30B8BF68"/>
    <w:rsid w:val="311D79F1"/>
    <w:rsid w:val="312988A5"/>
    <w:rsid w:val="312BDFA1"/>
    <w:rsid w:val="313368E4"/>
    <w:rsid w:val="313EBF8B"/>
    <w:rsid w:val="31D158AA"/>
    <w:rsid w:val="3241C41C"/>
    <w:rsid w:val="32437FEC"/>
    <w:rsid w:val="32FC9B6E"/>
    <w:rsid w:val="33A0C119"/>
    <w:rsid w:val="33D82D10"/>
    <w:rsid w:val="3403D464"/>
    <w:rsid w:val="3417CC3D"/>
    <w:rsid w:val="3417FF0E"/>
    <w:rsid w:val="3430D1E6"/>
    <w:rsid w:val="3447BF17"/>
    <w:rsid w:val="34BCA4D9"/>
    <w:rsid w:val="3531EC32"/>
    <w:rsid w:val="354866C3"/>
    <w:rsid w:val="355733FF"/>
    <w:rsid w:val="35E03AFE"/>
    <w:rsid w:val="366364C1"/>
    <w:rsid w:val="3709DE98"/>
    <w:rsid w:val="3766CEF4"/>
    <w:rsid w:val="376FCD6E"/>
    <w:rsid w:val="3784F940"/>
    <w:rsid w:val="37CAC859"/>
    <w:rsid w:val="381E5766"/>
    <w:rsid w:val="3835B84B"/>
    <w:rsid w:val="387718CD"/>
    <w:rsid w:val="38833ED0"/>
    <w:rsid w:val="388D2399"/>
    <w:rsid w:val="38A120F7"/>
    <w:rsid w:val="38A97902"/>
    <w:rsid w:val="38E3E84D"/>
    <w:rsid w:val="39511BEB"/>
    <w:rsid w:val="39775AD7"/>
    <w:rsid w:val="39A78082"/>
    <w:rsid w:val="39CF5913"/>
    <w:rsid w:val="3A0FCA18"/>
    <w:rsid w:val="3A4944A7"/>
    <w:rsid w:val="3A4EBD84"/>
    <w:rsid w:val="3A641924"/>
    <w:rsid w:val="3A7BFE92"/>
    <w:rsid w:val="3A864473"/>
    <w:rsid w:val="3ABEED26"/>
    <w:rsid w:val="3AFACD24"/>
    <w:rsid w:val="3B57F051"/>
    <w:rsid w:val="3B5988FB"/>
    <w:rsid w:val="3BA9E2F1"/>
    <w:rsid w:val="3BACCBE9"/>
    <w:rsid w:val="3C4E582A"/>
    <w:rsid w:val="3C804342"/>
    <w:rsid w:val="3C85C850"/>
    <w:rsid w:val="3CA05C20"/>
    <w:rsid w:val="3CA2D11D"/>
    <w:rsid w:val="3CA2D11D"/>
    <w:rsid w:val="3CC50760"/>
    <w:rsid w:val="3CD4A408"/>
    <w:rsid w:val="3CDD00CD"/>
    <w:rsid w:val="3D59727A"/>
    <w:rsid w:val="3E9B4252"/>
    <w:rsid w:val="3F02F0E2"/>
    <w:rsid w:val="3FC6B663"/>
    <w:rsid w:val="4044F38B"/>
    <w:rsid w:val="404A4B4D"/>
    <w:rsid w:val="404B84D5"/>
    <w:rsid w:val="40B6E7FC"/>
    <w:rsid w:val="40F71E18"/>
    <w:rsid w:val="41482AED"/>
    <w:rsid w:val="414C2C81"/>
    <w:rsid w:val="414D82AF"/>
    <w:rsid w:val="414EBC37"/>
    <w:rsid w:val="41A32F94"/>
    <w:rsid w:val="420D2F7B"/>
    <w:rsid w:val="4274A62E"/>
    <w:rsid w:val="42D0F4FC"/>
    <w:rsid w:val="432234A2"/>
    <w:rsid w:val="437FFE69"/>
    <w:rsid w:val="4393F642"/>
    <w:rsid w:val="43F19ACD"/>
    <w:rsid w:val="44129788"/>
    <w:rsid w:val="443A5AFA"/>
    <w:rsid w:val="44560578"/>
    <w:rsid w:val="44D24454"/>
    <w:rsid w:val="44EA7092"/>
    <w:rsid w:val="44FCB220"/>
    <w:rsid w:val="451E58FB"/>
    <w:rsid w:val="453038EA"/>
    <w:rsid w:val="4541763E"/>
    <w:rsid w:val="4548C6C7"/>
    <w:rsid w:val="458D6B2E"/>
    <w:rsid w:val="45D4A7D0"/>
    <w:rsid w:val="462B5468"/>
    <w:rsid w:val="462FA98B"/>
    <w:rsid w:val="46D290CB"/>
    <w:rsid w:val="46D7AC61"/>
    <w:rsid w:val="46EFD89F"/>
    <w:rsid w:val="47447BE1"/>
    <w:rsid w:val="4797BECF"/>
    <w:rsid w:val="479CDE3B"/>
    <w:rsid w:val="47A1396C"/>
    <w:rsid w:val="47C456AF"/>
    <w:rsid w:val="47DB1694"/>
    <w:rsid w:val="47DC82ED"/>
    <w:rsid w:val="484BE7A8"/>
    <w:rsid w:val="4893C368"/>
    <w:rsid w:val="48A70609"/>
    <w:rsid w:val="49662247"/>
    <w:rsid w:val="4974E3C2"/>
    <w:rsid w:val="4A218A27"/>
    <w:rsid w:val="4A765F14"/>
    <w:rsid w:val="4A8EF096"/>
    <w:rsid w:val="4A934BC7"/>
    <w:rsid w:val="4ABC6332"/>
    <w:rsid w:val="4AFA5942"/>
    <w:rsid w:val="4B2B52D3"/>
    <w:rsid w:val="4BE3679E"/>
    <w:rsid w:val="4BFF2FCE"/>
    <w:rsid w:val="4C2937F8"/>
    <w:rsid w:val="4C3E2CEB"/>
    <w:rsid w:val="4C903FEE"/>
    <w:rsid w:val="4CBAADBA"/>
    <w:rsid w:val="4D4D0023"/>
    <w:rsid w:val="4D4EBDBD"/>
    <w:rsid w:val="4D61E4AE"/>
    <w:rsid w:val="4DEB156F"/>
    <w:rsid w:val="4E7A2E4C"/>
    <w:rsid w:val="4EAADEE1"/>
    <w:rsid w:val="4EAC1869"/>
    <w:rsid w:val="4F02777B"/>
    <w:rsid w:val="4F1A3E17"/>
    <w:rsid w:val="4F4A63C2"/>
    <w:rsid w:val="4F5AD9D5"/>
    <w:rsid w:val="4F6AF14F"/>
    <w:rsid w:val="4F83AD3A"/>
    <w:rsid w:val="4FB13E6C"/>
    <w:rsid w:val="5004F9D0"/>
    <w:rsid w:val="50314686"/>
    <w:rsid w:val="5070EB38"/>
    <w:rsid w:val="507ABEEE"/>
    <w:rsid w:val="50DC4E5F"/>
    <w:rsid w:val="511F0FA2"/>
    <w:rsid w:val="516346E5"/>
    <w:rsid w:val="518B4286"/>
    <w:rsid w:val="521A9C71"/>
    <w:rsid w:val="52B9DC75"/>
    <w:rsid w:val="52BABAFF"/>
    <w:rsid w:val="52DBAAFE"/>
    <w:rsid w:val="52FD4BCB"/>
    <w:rsid w:val="53613C2C"/>
    <w:rsid w:val="537801A8"/>
    <w:rsid w:val="5455A35B"/>
    <w:rsid w:val="54857EEB"/>
    <w:rsid w:val="550A1A8C"/>
    <w:rsid w:val="5551D88C"/>
    <w:rsid w:val="5591BA0B"/>
    <w:rsid w:val="55A91109"/>
    <w:rsid w:val="55BBA309"/>
    <w:rsid w:val="55EBE1EC"/>
    <w:rsid w:val="563D5EDD"/>
    <w:rsid w:val="564EB175"/>
    <w:rsid w:val="56621CE0"/>
    <w:rsid w:val="56E685B0"/>
    <w:rsid w:val="5755EA6B"/>
    <w:rsid w:val="5769E244"/>
    <w:rsid w:val="576A1515"/>
    <w:rsid w:val="5782E7ED"/>
    <w:rsid w:val="578AC9E0"/>
    <w:rsid w:val="579AAE89"/>
    <w:rsid w:val="57E9EFE3"/>
    <w:rsid w:val="5823DEB4"/>
    <w:rsid w:val="58ADB564"/>
    <w:rsid w:val="58F9B321"/>
    <w:rsid w:val="592BF28C"/>
    <w:rsid w:val="595CBED1"/>
    <w:rsid w:val="5989BC53"/>
    <w:rsid w:val="5A21A08C"/>
    <w:rsid w:val="5AB489CA"/>
    <w:rsid w:val="5AB8E4FB"/>
    <w:rsid w:val="5ABCE68F"/>
    <w:rsid w:val="5B947837"/>
    <w:rsid w:val="5BB26EEF"/>
    <w:rsid w:val="5BDF39A0"/>
    <w:rsid w:val="5C21A0D9"/>
    <w:rsid w:val="5C396775"/>
    <w:rsid w:val="5CA331F2"/>
    <w:rsid w:val="5D216F1A"/>
    <w:rsid w:val="5D2C5B95"/>
    <w:rsid w:val="5D4F4159"/>
    <w:rsid w:val="5D64ACB2"/>
    <w:rsid w:val="5DA69C25"/>
    <w:rsid w:val="5DCAE8E1"/>
    <w:rsid w:val="5E21B7A6"/>
    <w:rsid w:val="5E4CE32B"/>
    <w:rsid w:val="5E59AE3B"/>
    <w:rsid w:val="5F2382AD"/>
    <w:rsid w:val="5F29FB87"/>
    <w:rsid w:val="5F95444D"/>
    <w:rsid w:val="60138175"/>
    <w:rsid w:val="6026BA0F"/>
    <w:rsid w:val="60740DC3"/>
    <w:rsid w:val="60AB8881"/>
    <w:rsid w:val="60D5C37C"/>
    <w:rsid w:val="60ED8A18"/>
    <w:rsid w:val="616F1B31"/>
    <w:rsid w:val="61BD32AE"/>
    <w:rsid w:val="61D87534"/>
    <w:rsid w:val="61E2A84C"/>
    <w:rsid w:val="61ED2588"/>
    <w:rsid w:val="61ED5859"/>
    <w:rsid w:val="622F9CF6"/>
    <w:rsid w:val="625506E9"/>
    <w:rsid w:val="62728564"/>
    <w:rsid w:val="6277BCFA"/>
    <w:rsid w:val="62F16926"/>
    <w:rsid w:val="631E3583"/>
    <w:rsid w:val="634C8132"/>
    <w:rsid w:val="63970992"/>
    <w:rsid w:val="63F4D359"/>
    <w:rsid w:val="641C369D"/>
    <w:rsid w:val="64A0D23E"/>
    <w:rsid w:val="64A7707A"/>
    <w:rsid w:val="651036F9"/>
    <w:rsid w:val="6523FC01"/>
    <w:rsid w:val="65274BBF"/>
    <w:rsid w:val="65324800"/>
    <w:rsid w:val="658AD6AB"/>
    <w:rsid w:val="66796F9A"/>
    <w:rsid w:val="667AA922"/>
    <w:rsid w:val="66E60C49"/>
    <w:rsid w:val="66FDD2E5"/>
    <w:rsid w:val="676D04CF"/>
    <w:rsid w:val="67956EB8"/>
    <w:rsid w:val="67BB1129"/>
    <w:rsid w:val="67EA4FE7"/>
    <w:rsid w:val="683C8699"/>
    <w:rsid w:val="684EC827"/>
    <w:rsid w:val="685E97A0"/>
    <w:rsid w:val="69538C00"/>
    <w:rsid w:val="696B81F5"/>
    <w:rsid w:val="6979C86F"/>
    <w:rsid w:val="6981BF92"/>
    <w:rsid w:val="69972949"/>
    <w:rsid w:val="69B078E4"/>
    <w:rsid w:val="6AC6DCE0"/>
    <w:rsid w:val="6AEF0025"/>
    <w:rsid w:val="6AF34F73"/>
    <w:rsid w:val="6B2D2C9B"/>
    <w:rsid w:val="6B2D8CDB"/>
    <w:rsid w:val="6B62815D"/>
    <w:rsid w:val="6B635F95"/>
    <w:rsid w:val="6B71002D"/>
    <w:rsid w:val="6B8202AE"/>
    <w:rsid w:val="6B87790D"/>
    <w:rsid w:val="6B953B48"/>
    <w:rsid w:val="6B9DFDAF"/>
    <w:rsid w:val="6BC560F3"/>
    <w:rsid w:val="6C0A2654"/>
    <w:rsid w:val="6CDD9C6A"/>
    <w:rsid w:val="6D07037F"/>
    <w:rsid w:val="6D1BD4C3"/>
    <w:rsid w:val="6D340101"/>
    <w:rsid w:val="6D5F7584"/>
    <w:rsid w:val="6D8CA5D7"/>
    <w:rsid w:val="6DA6EB40"/>
    <w:rsid w:val="6DBC65E0"/>
    <w:rsid w:val="6E0FD9A8"/>
    <w:rsid w:val="6E376B34"/>
    <w:rsid w:val="6E3871EB"/>
    <w:rsid w:val="6E65A23E"/>
    <w:rsid w:val="6EF9FB4A"/>
    <w:rsid w:val="6F0C1C15"/>
    <w:rsid w:val="6F667CBB"/>
    <w:rsid w:val="70138FEC"/>
    <w:rsid w:val="7026135C"/>
    <w:rsid w:val="7054B008"/>
    <w:rsid w:val="70612487"/>
    <w:rsid w:val="7080C916"/>
    <w:rsid w:val="70ECDDE0"/>
    <w:rsid w:val="7154F212"/>
    <w:rsid w:val="71918C3C"/>
    <w:rsid w:val="71E2CBE2"/>
    <w:rsid w:val="71FCF4E8"/>
    <w:rsid w:val="724095A9"/>
    <w:rsid w:val="726C541E"/>
    <w:rsid w:val="72ACEFDC"/>
    <w:rsid w:val="72BD0756"/>
    <w:rsid w:val="72CBB725"/>
    <w:rsid w:val="7301FE45"/>
    <w:rsid w:val="73035473"/>
    <w:rsid w:val="7318AC3E"/>
    <w:rsid w:val="732B2D04"/>
    <w:rsid w:val="735D4F77"/>
    <w:rsid w:val="73C07189"/>
    <w:rsid w:val="73C5B1B8"/>
    <w:rsid w:val="73C77267"/>
    <w:rsid w:val="73E468C0"/>
    <w:rsid w:val="74569C8B"/>
    <w:rsid w:val="748C60FE"/>
    <w:rsid w:val="74AB7823"/>
    <w:rsid w:val="74E849A8"/>
    <w:rsid w:val="75089FDA"/>
    <w:rsid w:val="763A5DBD"/>
    <w:rsid w:val="770C7EE8"/>
    <w:rsid w:val="770CD372"/>
    <w:rsid w:val="7711D49A"/>
    <w:rsid w:val="7722F8EE"/>
    <w:rsid w:val="77D794F2"/>
    <w:rsid w:val="77DA5C03"/>
    <w:rsid w:val="77F71643"/>
    <w:rsid w:val="783CB3CC"/>
    <w:rsid w:val="785C3093"/>
    <w:rsid w:val="78700B3D"/>
    <w:rsid w:val="78A2823A"/>
    <w:rsid w:val="78D3AE9C"/>
    <w:rsid w:val="78EBA809"/>
    <w:rsid w:val="78EFD069"/>
    <w:rsid w:val="7926415C"/>
    <w:rsid w:val="79A0C77C"/>
    <w:rsid w:val="7A5A7563"/>
    <w:rsid w:val="7A7AE08D"/>
    <w:rsid w:val="7AA3FEDE"/>
    <w:rsid w:val="7AA956A0"/>
    <w:rsid w:val="7B039AA0"/>
    <w:rsid w:val="7B0E9E3C"/>
    <w:rsid w:val="7B3C05EA"/>
    <w:rsid w:val="7B4E42EE"/>
    <w:rsid w:val="7B69036C"/>
    <w:rsid w:val="7B80CA08"/>
    <w:rsid w:val="7B9A0A92"/>
    <w:rsid w:val="7BC33141"/>
    <w:rsid w:val="7BD1AAA4"/>
    <w:rsid w:val="7C18EF65"/>
    <w:rsid w:val="7C7E0893"/>
    <w:rsid w:val="7C9620A2"/>
    <w:rsid w:val="7CAED4D8"/>
    <w:rsid w:val="7D442B93"/>
    <w:rsid w:val="7D4E2FA7"/>
    <w:rsid w:val="7D9D0825"/>
    <w:rsid w:val="7DAE0AA6"/>
    <w:rsid w:val="7E3B3B62"/>
    <w:rsid w:val="7E588611"/>
    <w:rsid w:val="7EA68038"/>
    <w:rsid w:val="7EF1DDC6"/>
    <w:rsid w:val="7F1B44DB"/>
    <w:rsid w:val="7F73B6E0"/>
    <w:rsid w:val="7F8B7D7C"/>
    <w:rsid w:val="7F9CE59F"/>
    <w:rsid w:val="7FA0E733"/>
    <w:rsid w:val="7FF42750"/>
    <w:rsid w:val="7FF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25D"/>
  <w15:chartTrackingRefBased/>
  <w15:docId w15:val="{C72AD9A4-F9B7-4785-8E8C-F2F90A80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B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7B4B"/>
  </w:style>
  <w:style w:type="paragraph" w:styleId="Footer">
    <w:name w:val="footer"/>
    <w:basedOn w:val="Normal"/>
    <w:link w:val="FooterChar"/>
    <w:uiPriority w:val="99"/>
    <w:unhideWhenUsed/>
    <w:rsid w:val="00C67B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7B4B"/>
  </w:style>
  <w:style w:type="paragraph" w:styleId="ListParagraph">
    <w:name w:val="List Paragraph"/>
    <w:basedOn w:val="Normal"/>
    <w:uiPriority w:val="34"/>
    <w:qFormat/>
    <w:rsid w:val="00C67B4B"/>
    <w:pPr>
      <w:ind w:left="720"/>
      <w:contextualSpacing/>
    </w:pPr>
  </w:style>
  <w:style w:type="paragraph" w:styleId="paragraph" w:customStyle="1">
    <w:name w:val="paragraph"/>
    <w:basedOn w:val="Normal"/>
    <w:rsid w:val="008E30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E30C8"/>
  </w:style>
  <w:style w:type="character" w:styleId="eop" w:customStyle="1">
    <w:name w:val="eop"/>
    <w:basedOn w:val="DefaultParagraphFont"/>
    <w:rsid w:val="008E30C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29CEEC204EA42AD8841A684B6D73D" ma:contentTypeVersion="8" ma:contentTypeDescription="Create a new document." ma:contentTypeScope="" ma:versionID="c14b87d65f6c0075186024e8bc07eb6c">
  <xsd:schema xmlns:xsd="http://www.w3.org/2001/XMLSchema" xmlns:xs="http://www.w3.org/2001/XMLSchema" xmlns:p="http://schemas.microsoft.com/office/2006/metadata/properties" xmlns:ns3="28f971f4-56ab-4e9f-a581-40114e6bf49c" xmlns:ns4="be919b7b-4d18-4cca-8f98-9612af11ddd3" targetNamespace="http://schemas.microsoft.com/office/2006/metadata/properties" ma:root="true" ma:fieldsID="b14c3cc7451f24a8971c89d7ce02dc1e" ns3:_="" ns4:_="">
    <xsd:import namespace="28f971f4-56ab-4e9f-a581-40114e6bf49c"/>
    <xsd:import namespace="be919b7b-4d18-4cca-8f98-9612af11dd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971f4-56ab-4e9f-a581-40114e6bf4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9b7b-4d18-4cca-8f98-9612af11d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B0B63B-D56B-4795-AFEC-5EFB58605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A5B6BD-BB42-4BA7-83BE-5664C829C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F0BFC-B1AD-4A07-A56A-6CDD29BB8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971f4-56ab-4e9f-a581-40114e6bf49c"/>
    <ds:schemaRef ds:uri="be919b7b-4d18-4cca-8f98-9612af11d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Hanchate</dc:creator>
  <keywords/>
  <dc:description/>
  <lastModifiedBy>Disha Baba</lastModifiedBy>
  <revision>388</revision>
  <dcterms:created xsi:type="dcterms:W3CDTF">2022-07-20T18:39:00.0000000Z</dcterms:created>
  <dcterms:modified xsi:type="dcterms:W3CDTF">2022-07-21T17:04:07.3467024Z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0x01010072A29CEEC204EA42AD8841A684B6D73D</vt:lpwstr>
  </property>
</Properties>
</file>